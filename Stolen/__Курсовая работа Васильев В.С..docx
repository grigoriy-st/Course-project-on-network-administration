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6E71" w14:textId="77777777" w:rsidR="000F678B" w:rsidRPr="00632FD0" w:rsidRDefault="002659A4" w:rsidP="00BF422D">
      <w:pPr>
        <w:pStyle w:val="affb"/>
        <w:rPr>
          <w:noProof/>
        </w:rPr>
      </w:pPr>
      <w:bookmarkStart w:id="1" w:name="_Toc169862177"/>
      <w:bookmarkStart w:id="2" w:name="_Toc130653430"/>
      <w:bookmarkStart w:id="3" w:name="_Toc130695509"/>
      <w:bookmarkStart w:id="4" w:name="_Toc130695639"/>
      <w:bookmarkStart w:id="5" w:name="_Toc385415541"/>
      <w:bookmarkStart w:id="6" w:name="_Toc385417167"/>
      <w:bookmarkStart w:id="7" w:name="_Toc386643171"/>
      <w:r w:rsidRPr="00632FD0">
        <w:t>Содержание:</w:t>
      </w:r>
      <w:bookmarkEnd w:id="1"/>
      <w:bookmarkEnd w:id="2"/>
      <w:bookmarkEnd w:id="3"/>
      <w:bookmarkEnd w:id="4"/>
      <w:bookmarkEnd w:id="5"/>
      <w:bookmarkEnd w:id="6"/>
      <w:bookmarkEnd w:id="7"/>
      <w:r w:rsidR="00A206BE" w:rsidRPr="00632FD0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begin"/>
      </w:r>
      <w:r w:rsidRPr="00632FD0">
        <w:rPr>
          <w:rStyle w:val="afc"/>
          <w:rFonts w:ascii="Times New Roman" w:hAnsi="Times New Roman" w:cs="Times New Roman"/>
          <w:b w:val="0"/>
          <w:color w:val="000000"/>
          <w:u w:val="none"/>
        </w:rPr>
        <w:instrText xml:space="preserve"> TOC \o "1-3" \h \z \u </w:instrText>
      </w:r>
      <w:r w:rsidR="00A206BE" w:rsidRPr="00632FD0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separate"/>
      </w:r>
    </w:p>
    <w:p w14:paraId="4DFDCC87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1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Содержание: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_Toc386643171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1C9C2AF7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2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Введение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_Toc386643172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3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2E2909FE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3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 Аналитическая часть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_Toc386643173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4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77711AF4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4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1.1 Постановка задачи синтеза сети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_Toc386643174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4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4923FFFF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5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1.2 Формализация задачи синтеза сети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_Toc386643175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5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0520AF22" w14:textId="77777777" w:rsidR="000F678B" w:rsidRPr="00632FD0" w:rsidRDefault="00BC4671" w:rsidP="0053723A">
      <w:pPr>
        <w:pStyle w:val="22"/>
        <w:tabs>
          <w:tab w:val="clear" w:pos="10065"/>
          <w:tab w:val="right" w:leader="dot" w:pos="9923"/>
        </w:tabs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6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1.3 Модельное представление объекта синтеза (построение теоретико-графовой модели)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_Toc386643176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6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51EB687E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7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1.4 Построение математической модели сети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_Toc386643177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7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4F148C01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8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1.5 Обоснование и описание метода оптимизации кабельной сети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_Toc386643178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8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624BE139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79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1.6 Аналитическое решение задачи оптимизации сети выбранным методом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_Toc386643179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9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140C1FE7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0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 Технологическая часть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_Toc386643180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10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30308C61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1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2.1 Обоснование и описание выбора оборудования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_Toc386643181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10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51862633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2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2.2 Проектирование размещения радиоканалов в пространстве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_Toc386643182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11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22745EE0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3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2.3 Описание имитационной модели компьютерной сети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_Toc386643183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12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656883E0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4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2.4 Листинг команд настройки активного оборудования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_Toc386643184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14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759813AB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5" w:history="1">
        <w:r w:rsidR="000F678B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Заключение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_Toc386643185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20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66378B84" w14:textId="77777777" w:rsidR="000F678B" w:rsidRPr="00632FD0" w:rsidRDefault="00BC4671" w:rsidP="00F54892">
      <w:pPr>
        <w:pStyle w:val="22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hyperlink w:anchor="_Toc386643186" w:history="1">
        <w:r w:rsidR="00010882" w:rsidRPr="00632FD0">
          <w:rPr>
            <w:rStyle w:val="afc"/>
            <w:rFonts w:ascii="Times New Roman" w:hAnsi="Times New Roman" w:cs="Times New Roman"/>
            <w:color w:val="000000"/>
            <w:sz w:val="28"/>
            <w:szCs w:val="28"/>
          </w:rPr>
          <w:t>Список информационных источников</w:t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ab/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begin"/>
        </w:r>
        <w:r w:rsidR="000F678B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instrText xml:space="preserve"> PAGEREF _Toc386643186 \h </w:instrTex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separate"/>
        </w:r>
        <w:r w:rsidR="009547C9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t>22</w:t>
        </w:r>
        <w:r w:rsidR="00A206BE" w:rsidRPr="00632FD0">
          <w:rPr>
            <w:rFonts w:ascii="Times New Roman" w:hAnsi="Times New Roman" w:cs="Times New Roman"/>
            <w:webHidden/>
            <w:color w:val="000000"/>
            <w:sz w:val="28"/>
            <w:szCs w:val="28"/>
          </w:rPr>
          <w:fldChar w:fldCharType="end"/>
        </w:r>
      </w:hyperlink>
    </w:p>
    <w:p w14:paraId="7BF045A7" w14:textId="77777777" w:rsidR="00A8034B" w:rsidRPr="00632FD0" w:rsidRDefault="00A206BE" w:rsidP="00BF422D">
      <w:pPr>
        <w:pStyle w:val="20"/>
        <w:pPrChange w:id="8" w:author="Demo" w:date="2025-03-15T12:34:00Z">
          <w:pPr>
            <w:pStyle w:val="20"/>
          </w:pPr>
        </w:pPrChange>
      </w:pPr>
      <w:r w:rsidRPr="00632FD0">
        <w:rPr>
          <w:rStyle w:val="afc"/>
          <w:rFonts w:ascii="Times New Roman" w:hAnsi="Times New Roman"/>
          <w:color w:val="000000"/>
          <w:u w:val="none"/>
        </w:rPr>
        <w:fldChar w:fldCharType="end"/>
      </w:r>
    </w:p>
    <w:p w14:paraId="4BAD1DCA" w14:textId="77777777" w:rsidR="00A8034B" w:rsidRPr="00632FD0" w:rsidRDefault="00A8034B" w:rsidP="00A8034B">
      <w:pPr>
        <w:rPr>
          <w:sz w:val="28"/>
          <w:szCs w:val="28"/>
        </w:rPr>
      </w:pPr>
    </w:p>
    <w:p w14:paraId="4B5CAD9E" w14:textId="77777777" w:rsidR="00A8034B" w:rsidRPr="00632FD0" w:rsidRDefault="00A8034B" w:rsidP="00A8034B">
      <w:pPr>
        <w:rPr>
          <w:sz w:val="28"/>
          <w:szCs w:val="28"/>
        </w:rPr>
      </w:pPr>
    </w:p>
    <w:p w14:paraId="3D7D5B11" w14:textId="77777777" w:rsidR="00A8034B" w:rsidRPr="00632FD0" w:rsidRDefault="00A8034B" w:rsidP="00A8034B">
      <w:pPr>
        <w:rPr>
          <w:sz w:val="28"/>
          <w:szCs w:val="28"/>
        </w:rPr>
      </w:pPr>
    </w:p>
    <w:p w14:paraId="0D1B7EC2" w14:textId="77777777" w:rsidR="00A8034B" w:rsidRPr="00632FD0" w:rsidRDefault="00A8034B" w:rsidP="00A8034B">
      <w:pPr>
        <w:rPr>
          <w:sz w:val="28"/>
          <w:szCs w:val="28"/>
        </w:rPr>
      </w:pPr>
    </w:p>
    <w:p w14:paraId="72DA9B4F" w14:textId="77777777" w:rsidR="00A8034B" w:rsidRPr="00632FD0" w:rsidRDefault="00A8034B" w:rsidP="00A8034B">
      <w:pPr>
        <w:rPr>
          <w:sz w:val="28"/>
          <w:szCs w:val="28"/>
        </w:rPr>
      </w:pPr>
    </w:p>
    <w:p w14:paraId="478526CD" w14:textId="77777777" w:rsidR="00A8034B" w:rsidRPr="00632FD0" w:rsidRDefault="00A8034B" w:rsidP="00A8034B">
      <w:pPr>
        <w:rPr>
          <w:sz w:val="28"/>
          <w:szCs w:val="28"/>
        </w:rPr>
      </w:pPr>
    </w:p>
    <w:p w14:paraId="5A2E5F1D" w14:textId="77777777" w:rsidR="00A8034B" w:rsidRPr="00632FD0" w:rsidRDefault="00A8034B" w:rsidP="00A8034B">
      <w:pPr>
        <w:rPr>
          <w:sz w:val="28"/>
          <w:szCs w:val="28"/>
        </w:rPr>
      </w:pPr>
    </w:p>
    <w:p w14:paraId="4003B0CE" w14:textId="77777777" w:rsidR="00A8034B" w:rsidRPr="00632FD0" w:rsidRDefault="00A8034B" w:rsidP="00A8034B">
      <w:pPr>
        <w:rPr>
          <w:sz w:val="28"/>
          <w:szCs w:val="28"/>
        </w:rPr>
      </w:pPr>
    </w:p>
    <w:p w14:paraId="68A29D6F" w14:textId="77777777" w:rsidR="00A8034B" w:rsidRPr="00632FD0" w:rsidRDefault="00A8034B" w:rsidP="00A8034B">
      <w:pPr>
        <w:rPr>
          <w:sz w:val="28"/>
          <w:szCs w:val="28"/>
        </w:rPr>
      </w:pPr>
    </w:p>
    <w:p w14:paraId="417E99EB" w14:textId="77777777" w:rsidR="00A8034B" w:rsidRPr="00632FD0" w:rsidRDefault="00A8034B" w:rsidP="00A8034B">
      <w:pPr>
        <w:rPr>
          <w:sz w:val="28"/>
          <w:szCs w:val="28"/>
        </w:rPr>
      </w:pPr>
    </w:p>
    <w:p w14:paraId="30E3AA1C" w14:textId="77777777" w:rsidR="00A8034B" w:rsidRPr="00632FD0" w:rsidRDefault="00A8034B" w:rsidP="00A8034B">
      <w:pPr>
        <w:rPr>
          <w:sz w:val="28"/>
          <w:szCs w:val="28"/>
        </w:rPr>
      </w:pPr>
    </w:p>
    <w:p w14:paraId="2901B091" w14:textId="08E49EB3" w:rsidR="00A8034B" w:rsidRPr="00632FD0" w:rsidDel="00EF60F2" w:rsidRDefault="00A8034B" w:rsidP="00BF422D">
      <w:pPr>
        <w:pStyle w:val="20"/>
        <w:rPr>
          <w:del w:id="9" w:author="Demo" w:date="2025-03-15T12:08:00Z"/>
        </w:rPr>
        <w:pPrChange w:id="10" w:author="Demo" w:date="2025-03-15T12:34:00Z">
          <w:pPr/>
        </w:pPrChange>
      </w:pPr>
    </w:p>
    <w:p w14:paraId="40DF6D96" w14:textId="45A8F01A" w:rsidR="00A8034B" w:rsidRPr="00632FD0" w:rsidDel="00EF60F2" w:rsidRDefault="00A8034B" w:rsidP="00BF422D">
      <w:pPr>
        <w:pStyle w:val="20"/>
        <w:rPr>
          <w:del w:id="11" w:author="Demo" w:date="2025-03-15T12:08:00Z"/>
        </w:rPr>
        <w:pPrChange w:id="12" w:author="Demo" w:date="2025-03-15T12:34:00Z">
          <w:pPr>
            <w:tabs>
              <w:tab w:val="left" w:pos="1275"/>
            </w:tabs>
          </w:pPr>
        </w:pPrChange>
      </w:pPr>
      <w:del w:id="13" w:author="Demo" w:date="2025-03-15T12:08:00Z">
        <w:r w:rsidRPr="00632FD0" w:rsidDel="00EF60F2">
          <w:tab/>
        </w:r>
      </w:del>
    </w:p>
    <w:p w14:paraId="567BF533" w14:textId="7D0FDC53" w:rsidR="00A8034B" w:rsidRPr="00632FD0" w:rsidDel="00EF60F2" w:rsidRDefault="00A8034B" w:rsidP="00BF422D">
      <w:pPr>
        <w:pStyle w:val="20"/>
        <w:rPr>
          <w:del w:id="14" w:author="Demo" w:date="2025-03-15T12:08:00Z"/>
        </w:rPr>
        <w:pPrChange w:id="15" w:author="Demo" w:date="2025-03-15T12:34:00Z">
          <w:pPr>
            <w:pStyle w:val="20"/>
          </w:pPr>
        </w:pPrChange>
      </w:pPr>
    </w:p>
    <w:p w14:paraId="6C7A79F8" w14:textId="648455E9" w:rsidR="002659A4" w:rsidRPr="0019692B" w:rsidRDefault="002659A4" w:rsidP="00BF422D">
      <w:pPr>
        <w:pStyle w:val="20"/>
        <w:pPrChange w:id="16" w:author="Demo" w:date="2025-03-15T12:34:00Z">
          <w:pPr>
            <w:pStyle w:val="20"/>
          </w:pPr>
        </w:pPrChange>
      </w:pPr>
      <w:del w:id="17" w:author="Demo" w:date="2025-03-15T12:08:00Z">
        <w:r w:rsidRPr="00632FD0" w:rsidDel="00EF60F2">
          <w:br w:type="page"/>
        </w:r>
      </w:del>
      <w:bookmarkStart w:id="18" w:name="_Toc386643172"/>
      <w:r w:rsidR="00386317" w:rsidRPr="0019692B">
        <w:lastRenderedPageBreak/>
        <w:t>Введение</w:t>
      </w:r>
      <w:bookmarkEnd w:id="18"/>
    </w:p>
    <w:p w14:paraId="31A61422" w14:textId="77777777" w:rsidR="00E3610B" w:rsidRPr="0019692B" w:rsidRDefault="00E3610B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В условиях стремительного развития информационных технологий и глобализации, компьютерные сети становятся неотъемлемой частью повседневной жизни. Они обеспечивают связь, обмен данными и доступ к ресурсам, что делает их важнейшей частью любой организации. </w:t>
      </w:r>
    </w:p>
    <w:p w14:paraId="4B5F2BB3" w14:textId="77777777" w:rsidR="00B7673E" w:rsidRPr="0019692B" w:rsidRDefault="00E3610B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Этап проектирования компьютерных сетей играет ключевую роль в создании эффективной </w:t>
      </w:r>
      <w:r w:rsidR="00B7673E" w:rsidRPr="0019692B">
        <w:rPr>
          <w:color w:val="000000"/>
          <w:sz w:val="28"/>
          <w:szCs w:val="28"/>
        </w:rPr>
        <w:t>и надежной инфраструктуры, способной удовлетворять потребности пользователей и обеспечивать высокое качество обслуживания.</w:t>
      </w:r>
    </w:p>
    <w:p w14:paraId="1D1C5995" w14:textId="4051853B" w:rsidR="00845CEB" w:rsidRPr="0019692B" w:rsidRDefault="00B7673E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Проектирование компьютерной сети — это процесс, включающий анализ требований, выбор оборудования, разработку топологий и схемы сети, а также планирование мер по обеспечению безопасности. Правильное проектирование помогает избежать множество проблем, связанных с производительностью, масштабируемостью и безопасностью сети, что в свою очередь влияет на общую эффективность работы организации. </w:t>
      </w:r>
      <w:del w:id="19" w:author="Demo" w:date="2025-03-15T12:10:00Z">
        <w:r w:rsidRPr="0019692B" w:rsidDel="002127F4">
          <w:rPr>
            <w:color w:val="000000"/>
            <w:sz w:val="28"/>
            <w:szCs w:val="28"/>
          </w:rPr>
          <w:delText>Важно отметить, что на этапе проек</w:delText>
        </w:r>
        <w:r w:rsidR="00845CEB" w:rsidRPr="0019692B" w:rsidDel="002127F4">
          <w:rPr>
            <w:color w:val="000000"/>
            <w:sz w:val="28"/>
            <w:szCs w:val="28"/>
          </w:rPr>
          <w:delText>тирования закладываются основы для дальнейшего жизненного цикла сети.</w:delText>
        </w:r>
      </w:del>
    </w:p>
    <w:p w14:paraId="63A55DA7" w14:textId="77777777" w:rsidR="00845CEB" w:rsidRPr="0019692B" w:rsidRDefault="00845CEB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Жизненный цикл компьютерной сети представляет собой последовательность этапов, начиная от концепции и проектирования сети до ее вывода из эксплуатации. </w:t>
      </w:r>
    </w:p>
    <w:p w14:paraId="5A06B62B" w14:textId="77777777" w:rsidR="00845CEB" w:rsidRPr="0019692B" w:rsidRDefault="00845CEB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В условиях постоянного изменения технологий и увеличения объема данных, </w:t>
      </w:r>
      <w:r w:rsidR="00F174A8" w:rsidRPr="0019692B">
        <w:rPr>
          <w:color w:val="000000"/>
          <w:sz w:val="28"/>
          <w:szCs w:val="28"/>
        </w:rPr>
        <w:t>правильное проектирование и управление жизненным циклом сети становятся критически важными для обеспечения её надежности и эффективности.</w:t>
      </w:r>
    </w:p>
    <w:p w14:paraId="4E877C0B" w14:textId="77777777" w:rsidR="00F174A8" w:rsidRPr="0019692B" w:rsidRDefault="00F174A8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В рамках данного курсового проекта будет разработана компьютерная сеть </w:t>
      </w:r>
      <w:r w:rsidR="00062159" w:rsidRPr="0019692B">
        <w:rPr>
          <w:color w:val="000000"/>
          <w:sz w:val="28"/>
          <w:szCs w:val="28"/>
        </w:rPr>
        <w:t xml:space="preserve">для интернет-кафе «Шабаш», что позволит продемонстрировать важность проектирования, а также влияние на функциональность сети в целом. </w:t>
      </w:r>
    </w:p>
    <w:p w14:paraId="3EAE8577" w14:textId="1391453B" w:rsidR="009E5A5A" w:rsidRPr="0019692B" w:rsidRDefault="009E5A5A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Основ</w:t>
      </w:r>
      <w:r w:rsidR="006E4E16">
        <w:rPr>
          <w:color w:val="000000"/>
          <w:sz w:val="28"/>
          <w:szCs w:val="28"/>
        </w:rPr>
        <w:t>анием</w:t>
      </w:r>
      <w:r w:rsidRPr="0019692B">
        <w:rPr>
          <w:color w:val="000000"/>
          <w:sz w:val="28"/>
          <w:szCs w:val="28"/>
        </w:rPr>
        <w:t xml:space="preserve"> для выполнения курсового проекта является учебный план специальности 09.02.06 «Сетевое системное администрирование»</w:t>
      </w:r>
    </w:p>
    <w:p w14:paraId="48430D68" w14:textId="77777777" w:rsidR="00CC5FCD" w:rsidRPr="0019692B" w:rsidRDefault="00CC5FCD" w:rsidP="0019692B">
      <w:pPr>
        <w:tabs>
          <w:tab w:val="left" w:pos="993"/>
        </w:tabs>
        <w:spacing w:after="120" w:line="360" w:lineRule="auto"/>
        <w:ind w:left="567" w:right="425" w:firstLine="709"/>
        <w:jc w:val="both"/>
        <w:rPr>
          <w:color w:val="000000"/>
          <w:sz w:val="28"/>
          <w:szCs w:val="28"/>
        </w:rPr>
      </w:pPr>
    </w:p>
    <w:p w14:paraId="4F662D31" w14:textId="654ADA1A" w:rsidR="002659A4" w:rsidRPr="0019692B" w:rsidRDefault="00567C29" w:rsidP="00BF422D">
      <w:pPr>
        <w:pStyle w:val="20"/>
        <w:pPrChange w:id="20" w:author="Demo" w:date="2025-03-15T12:34:00Z">
          <w:pPr>
            <w:pStyle w:val="20"/>
          </w:pPr>
        </w:pPrChange>
      </w:pPr>
      <w:r w:rsidRPr="0019692B">
        <w:rPr>
          <w:rFonts w:ascii="Times New Roman" w:hAnsi="Times New Roman"/>
          <w:color w:val="000000"/>
        </w:rPr>
        <w:br w:type="page"/>
      </w:r>
      <w:bookmarkStart w:id="21" w:name="_Toc169852817"/>
      <w:bookmarkStart w:id="22" w:name="_Toc169853135"/>
      <w:bookmarkStart w:id="23" w:name="_Toc169862179"/>
      <w:bookmarkStart w:id="24" w:name="_Toc169862507"/>
      <w:bookmarkStart w:id="25" w:name="_Toc386643173"/>
      <w:r w:rsidR="002659A4" w:rsidRPr="0019692B">
        <w:lastRenderedPageBreak/>
        <w:t>1</w:t>
      </w:r>
      <w:r w:rsidR="00C8229A">
        <w:t>.</w:t>
      </w:r>
      <w:r w:rsidR="002659A4" w:rsidRPr="0019692B">
        <w:t xml:space="preserve"> Аналитическая часть</w:t>
      </w:r>
      <w:bookmarkStart w:id="26" w:name="_Toc161311028"/>
      <w:bookmarkStart w:id="27" w:name="_Toc167001290"/>
      <w:bookmarkEnd w:id="21"/>
      <w:bookmarkEnd w:id="22"/>
      <w:bookmarkEnd w:id="23"/>
      <w:bookmarkEnd w:id="24"/>
      <w:bookmarkEnd w:id="25"/>
    </w:p>
    <w:p w14:paraId="1DE0858C" w14:textId="6B31A328" w:rsidR="00B60207" w:rsidRPr="0019692B" w:rsidRDefault="00B60207" w:rsidP="00BF422D">
      <w:pPr>
        <w:pStyle w:val="20"/>
        <w:pPrChange w:id="28" w:author="Demo" w:date="2025-03-15T12:34:00Z">
          <w:pPr>
            <w:pStyle w:val="20"/>
          </w:pPr>
        </w:pPrChange>
      </w:pPr>
      <w:bookmarkStart w:id="29" w:name="_Toc196724567"/>
      <w:bookmarkStart w:id="30" w:name="_Toc386643174"/>
      <w:bookmarkStart w:id="31" w:name="_Toc169852819"/>
      <w:bookmarkStart w:id="32" w:name="_Toc169853137"/>
      <w:bookmarkStart w:id="33" w:name="_Toc169862181"/>
      <w:bookmarkStart w:id="34" w:name="_Toc169862509"/>
      <w:bookmarkEnd w:id="26"/>
      <w:bookmarkEnd w:id="27"/>
      <w:r w:rsidRPr="0019692B">
        <w:t xml:space="preserve">1.1 </w:t>
      </w:r>
      <w:bookmarkEnd w:id="29"/>
      <w:bookmarkEnd w:id="30"/>
      <w:r w:rsidR="00DF278F" w:rsidRPr="00DF278F">
        <w:t>Постановка задачи синтеза сети. Создание схемы рабочих мест.</w:t>
      </w:r>
    </w:p>
    <w:p w14:paraId="6B245B12" w14:textId="3FBBA78D" w:rsidR="00970818" w:rsidRDefault="005522C0" w:rsidP="0019692B">
      <w:pPr>
        <w:pStyle w:val="afd"/>
        <w:keepNext/>
        <w:spacing w:after="120"/>
        <w:ind w:left="567" w:right="425"/>
        <w:jc w:val="both"/>
        <w:rPr>
          <w:ins w:id="35" w:author="Demo" w:date="2025-03-15T12:03:00Z"/>
          <w:bCs/>
          <w:color w:val="000000"/>
          <w:sz w:val="28"/>
          <w:szCs w:val="28"/>
        </w:rPr>
      </w:pPr>
      <w:r w:rsidRPr="0019692B">
        <w:rPr>
          <w:bCs/>
          <w:color w:val="000000"/>
          <w:sz w:val="28"/>
          <w:szCs w:val="28"/>
        </w:rPr>
        <w:t xml:space="preserve">Владелец </w:t>
      </w:r>
      <w:r w:rsidR="00D153AC">
        <w:rPr>
          <w:bCs/>
          <w:color w:val="000000"/>
          <w:sz w:val="28"/>
          <w:szCs w:val="28"/>
        </w:rPr>
        <w:t>интернет-</w:t>
      </w:r>
      <w:r w:rsidRPr="0019692B">
        <w:rPr>
          <w:bCs/>
          <w:color w:val="000000"/>
          <w:sz w:val="28"/>
          <w:szCs w:val="28"/>
        </w:rPr>
        <w:t xml:space="preserve">кафе «Шабаш» создает корпоративную компьютерную сеть на первом и втором этажах здания. Проводная сеть разворачивается на базе </w:t>
      </w:r>
      <w:r w:rsidR="0092570F" w:rsidRPr="0019692B">
        <w:rPr>
          <w:bCs/>
          <w:color w:val="000000"/>
          <w:sz w:val="28"/>
          <w:szCs w:val="28"/>
        </w:rPr>
        <w:t>технологий</w:t>
      </w:r>
      <w:r w:rsidRPr="0019692B">
        <w:rPr>
          <w:bCs/>
          <w:color w:val="000000"/>
          <w:sz w:val="28"/>
          <w:szCs w:val="28"/>
        </w:rPr>
        <w:t xml:space="preserve"> Ethernet для обеспечения доступа к сети Интернет в офисах и </w:t>
      </w:r>
      <w:r w:rsidR="0092570F" w:rsidRPr="0019692B">
        <w:rPr>
          <w:bCs/>
          <w:color w:val="000000"/>
          <w:sz w:val="28"/>
          <w:szCs w:val="28"/>
        </w:rPr>
        <w:t>прилегающей</w:t>
      </w:r>
      <w:r w:rsidRPr="0019692B">
        <w:rPr>
          <w:bCs/>
          <w:color w:val="000000"/>
          <w:sz w:val="28"/>
          <w:szCs w:val="28"/>
        </w:rPr>
        <w:t xml:space="preserve"> территории, и доступа сотрудников к информационным ресурсам организации.</w:t>
      </w:r>
    </w:p>
    <w:p w14:paraId="1D17980D" w14:textId="74F6301B" w:rsidR="003017B4" w:rsidRPr="0019692B" w:rsidRDefault="003017B4" w:rsidP="0019692B">
      <w:pPr>
        <w:pStyle w:val="afd"/>
        <w:keepNext/>
        <w:spacing w:after="120"/>
        <w:ind w:left="567" w:right="425"/>
        <w:jc w:val="both"/>
        <w:rPr>
          <w:bCs/>
          <w:color w:val="000000"/>
          <w:sz w:val="28"/>
          <w:szCs w:val="28"/>
        </w:rPr>
      </w:pPr>
      <w:ins w:id="36" w:author="Demo" w:date="2025-03-15T12:04:00Z">
        <w:r>
          <w:rPr>
            <w:bCs/>
            <w:color w:val="000000"/>
            <w:sz w:val="28"/>
            <w:szCs w:val="28"/>
          </w:rPr>
          <w:t>На рисунке 1 представлена</w:t>
        </w:r>
      </w:ins>
      <w:ins w:id="37" w:author="Demo" w:date="2025-03-15T12:11:00Z">
        <w:r w:rsidR="00BC4671">
          <w:rPr>
            <w:bCs/>
            <w:color w:val="000000"/>
            <w:sz w:val="28"/>
            <w:szCs w:val="28"/>
          </w:rPr>
          <w:t xml:space="preserve"> предполагаемая схема размещения </w:t>
        </w:r>
      </w:ins>
      <w:ins w:id="38" w:author="Demo" w:date="2025-03-15T12:12:00Z">
        <w:r w:rsidR="00BC4671">
          <w:rPr>
            <w:bCs/>
            <w:color w:val="000000"/>
            <w:sz w:val="28"/>
            <w:szCs w:val="28"/>
          </w:rPr>
          <w:t>точек коммутационного оборудования</w:t>
        </w:r>
      </w:ins>
      <w:ins w:id="39" w:author="Demo" w:date="2025-03-15T12:13:00Z">
        <w:r w:rsidR="00BC4671">
          <w:rPr>
            <w:bCs/>
            <w:color w:val="000000"/>
            <w:sz w:val="28"/>
            <w:szCs w:val="28"/>
          </w:rPr>
          <w:t xml:space="preserve"> на 1 этаже здания</w:t>
        </w:r>
      </w:ins>
      <w:ins w:id="40" w:author="Demo" w:date="2025-03-15T12:12:00Z">
        <w:r w:rsidR="00BC4671">
          <w:rPr>
            <w:bCs/>
            <w:color w:val="000000"/>
            <w:sz w:val="28"/>
            <w:szCs w:val="28"/>
          </w:rPr>
          <w:t>.</w:t>
        </w:r>
      </w:ins>
    </w:p>
    <w:p w14:paraId="73F583EF" w14:textId="58436D62" w:rsidR="005522C0" w:rsidRPr="0019692B" w:rsidRDefault="00120BBF" w:rsidP="00E82F23">
      <w:pPr>
        <w:pStyle w:val="afd"/>
        <w:keepNext/>
        <w:spacing w:after="120"/>
        <w:ind w:left="567" w:right="425"/>
        <w:jc w:val="center"/>
        <w:rPr>
          <w:color w:val="000000"/>
          <w:sz w:val="28"/>
          <w:szCs w:val="28"/>
        </w:rPr>
      </w:pPr>
      <w:del w:id="41" w:author="Demo" w:date="2025-03-15T12:52:00Z">
        <w:r w:rsidDel="00735209">
          <w:rPr>
            <w:noProof/>
          </w:rPr>
          <w:drawing>
            <wp:inline distT="0" distB="0" distL="0" distR="0" wp14:anchorId="7D5582FF" wp14:editId="15A33835">
              <wp:extent cx="3642360" cy="2881630"/>
              <wp:effectExtent l="0" t="0" r="0" b="0"/>
              <wp:docPr id="75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42360" cy="288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2" w:author="Demo" w:date="2025-03-15T12:52:00Z">
        <w:r w:rsidR="00735209" w:rsidRPr="00735209">
          <w:t xml:space="preserve"> </w:t>
        </w:r>
        <w:r w:rsidR="00735209">
          <w:rPr>
            <w:noProof/>
          </w:rPr>
          <w:drawing>
            <wp:inline distT="0" distB="0" distL="0" distR="0" wp14:anchorId="0C542B36" wp14:editId="2E2A2F9E">
              <wp:extent cx="3640000" cy="2880000"/>
              <wp:effectExtent l="0" t="0" r="0" b="0"/>
              <wp:docPr id="76" name="Рисунок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40000" cy="28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DC640F7" w14:textId="181E96CB" w:rsidR="00E679B5" w:rsidRDefault="00970818" w:rsidP="00E82F23">
      <w:pPr>
        <w:pStyle w:val="aff9"/>
        <w:spacing w:before="0" w:line="360" w:lineRule="auto"/>
        <w:ind w:left="567" w:right="425"/>
        <w:jc w:val="center"/>
        <w:rPr>
          <w:ins w:id="43" w:author="Demo" w:date="2025-03-15T12:12:00Z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 w:rsidR="00A206BE"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begin"/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instrText xml:space="preserve"> SEQ Рисунок \* ARABIC </w:instrText>
      </w:r>
      <w:r w:rsidR="00A206BE"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separate"/>
      </w:r>
      <w:r w:rsidR="009547C9" w:rsidRPr="0019692B">
        <w:rPr>
          <w:rFonts w:ascii="Times New Roman" w:hAnsi="Times New Roman" w:cs="Times New Roman"/>
          <w:b w:val="0"/>
          <w:noProof/>
          <w:color w:val="000000"/>
          <w:sz w:val="28"/>
          <w:szCs w:val="28"/>
        </w:rPr>
        <w:t>1</w:t>
      </w:r>
      <w:r w:rsidR="00A206BE"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end"/>
      </w:r>
      <w:r w:rsidR="00171668"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>—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точек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на 1 этаже</w:t>
      </w:r>
    </w:p>
    <w:p w14:paraId="688B9667" w14:textId="4E15D126" w:rsidR="00BC4671" w:rsidRDefault="00BC4671" w:rsidP="00BC4671">
      <w:pPr>
        <w:rPr>
          <w:ins w:id="44" w:author="Demo" w:date="2025-03-15T12:12:00Z"/>
        </w:rPr>
      </w:pPr>
    </w:p>
    <w:p w14:paraId="36056F94" w14:textId="09965344" w:rsidR="00BC4671" w:rsidRDefault="00BC4671" w:rsidP="00BC4671">
      <w:pPr>
        <w:rPr>
          <w:ins w:id="45" w:author="Demo" w:date="2025-03-15T12:12:00Z"/>
        </w:rPr>
      </w:pPr>
    </w:p>
    <w:p w14:paraId="67050AA7" w14:textId="4776964A" w:rsidR="00BC4671" w:rsidRDefault="00BC4671" w:rsidP="00BC4671">
      <w:pPr>
        <w:rPr>
          <w:ins w:id="46" w:author="Demo" w:date="2025-03-15T12:12:00Z"/>
        </w:rPr>
      </w:pPr>
    </w:p>
    <w:p w14:paraId="2B7064C2" w14:textId="11D63215" w:rsidR="00BC4671" w:rsidRDefault="00BC4671" w:rsidP="00BC4671">
      <w:pPr>
        <w:rPr>
          <w:ins w:id="47" w:author="Demo" w:date="2025-03-15T12:12:00Z"/>
        </w:rPr>
      </w:pPr>
    </w:p>
    <w:p w14:paraId="614C0DAB" w14:textId="3DB5423F" w:rsidR="00BC4671" w:rsidRDefault="00BC4671" w:rsidP="00BC4671">
      <w:pPr>
        <w:rPr>
          <w:ins w:id="48" w:author="Demo" w:date="2025-03-15T12:12:00Z"/>
        </w:rPr>
      </w:pPr>
    </w:p>
    <w:p w14:paraId="6DBB3EA7" w14:textId="435F8FB8" w:rsidR="00BC4671" w:rsidRDefault="00BC4671" w:rsidP="00BC4671">
      <w:pPr>
        <w:rPr>
          <w:ins w:id="49" w:author="Demo" w:date="2025-03-15T12:12:00Z"/>
        </w:rPr>
      </w:pPr>
    </w:p>
    <w:p w14:paraId="441953D8" w14:textId="1AB262AF" w:rsidR="00BC4671" w:rsidRDefault="00BC4671" w:rsidP="00BC4671">
      <w:pPr>
        <w:rPr>
          <w:ins w:id="50" w:author="Demo" w:date="2025-03-15T12:12:00Z"/>
        </w:rPr>
      </w:pPr>
    </w:p>
    <w:p w14:paraId="4880858D" w14:textId="059051FC" w:rsidR="00BC4671" w:rsidRDefault="00BC4671" w:rsidP="00BC4671">
      <w:pPr>
        <w:rPr>
          <w:ins w:id="51" w:author="Demo" w:date="2025-03-15T12:12:00Z"/>
        </w:rPr>
      </w:pPr>
    </w:p>
    <w:p w14:paraId="0CA5E945" w14:textId="53F2C2CC" w:rsidR="00BC4671" w:rsidRDefault="00BC4671" w:rsidP="00BC4671">
      <w:pPr>
        <w:rPr>
          <w:ins w:id="52" w:author="Demo" w:date="2025-03-15T12:12:00Z"/>
        </w:rPr>
      </w:pPr>
    </w:p>
    <w:p w14:paraId="2327F7EF" w14:textId="4F5F4DE9" w:rsidR="00BC4671" w:rsidRDefault="00BC4671" w:rsidP="00BC4671">
      <w:pPr>
        <w:rPr>
          <w:ins w:id="53" w:author="Demo" w:date="2025-03-15T12:12:00Z"/>
        </w:rPr>
      </w:pPr>
    </w:p>
    <w:p w14:paraId="163CC56E" w14:textId="346EC203" w:rsidR="00BC4671" w:rsidRDefault="00BC4671" w:rsidP="00BC4671">
      <w:pPr>
        <w:rPr>
          <w:ins w:id="54" w:author="Demo" w:date="2025-03-15T12:12:00Z"/>
        </w:rPr>
      </w:pPr>
    </w:p>
    <w:p w14:paraId="1815B7A5" w14:textId="14330485" w:rsidR="00BC4671" w:rsidRDefault="00BC4671" w:rsidP="00BC4671">
      <w:pPr>
        <w:rPr>
          <w:ins w:id="55" w:author="Demo" w:date="2025-03-15T12:12:00Z"/>
        </w:rPr>
      </w:pPr>
    </w:p>
    <w:p w14:paraId="0441120D" w14:textId="4F5E24E2" w:rsidR="00BC4671" w:rsidRDefault="00BC4671" w:rsidP="00BC4671">
      <w:pPr>
        <w:rPr>
          <w:ins w:id="56" w:author="Demo" w:date="2025-03-15T12:12:00Z"/>
        </w:rPr>
      </w:pPr>
    </w:p>
    <w:p w14:paraId="69B9D9BA" w14:textId="19E2966E" w:rsidR="00BC4671" w:rsidRDefault="00BC4671" w:rsidP="00BC4671">
      <w:pPr>
        <w:rPr>
          <w:ins w:id="57" w:author="Demo" w:date="2025-03-15T12:12:00Z"/>
        </w:rPr>
      </w:pPr>
    </w:p>
    <w:p w14:paraId="24B1B5FB" w14:textId="509F249E" w:rsidR="00BC4671" w:rsidRDefault="00BC4671" w:rsidP="00BC4671">
      <w:pPr>
        <w:rPr>
          <w:ins w:id="58" w:author="Demo" w:date="2025-03-15T12:12:00Z"/>
        </w:rPr>
      </w:pPr>
    </w:p>
    <w:p w14:paraId="044C915A" w14:textId="77777777" w:rsidR="00BC4671" w:rsidRPr="00BC4671" w:rsidRDefault="00BC4671" w:rsidP="00BC4671">
      <w:pPr>
        <w:rPr>
          <w:ins w:id="59" w:author="Demo" w:date="2025-03-15T12:04:00Z"/>
          <w:rPrChange w:id="60" w:author="Demo" w:date="2025-03-15T12:12:00Z">
            <w:rPr>
              <w:ins w:id="61" w:author="Demo" w:date="2025-03-15T12:04:00Z"/>
              <w:rFonts w:ascii="Times New Roman" w:hAnsi="Times New Roman" w:cs="Times New Roman"/>
              <w:b w:val="0"/>
              <w:color w:val="000000"/>
              <w:sz w:val="28"/>
              <w:szCs w:val="28"/>
            </w:rPr>
          </w:rPrChange>
        </w:rPr>
        <w:pPrChange w:id="62" w:author="Demo" w:date="2025-03-15T12:12:00Z">
          <w:pPr>
            <w:pStyle w:val="aff9"/>
            <w:spacing w:before="0" w:line="360" w:lineRule="auto"/>
            <w:ind w:left="567" w:right="425"/>
            <w:jc w:val="center"/>
          </w:pPr>
        </w:pPrChange>
      </w:pPr>
    </w:p>
    <w:p w14:paraId="77EDAB73" w14:textId="497E200A" w:rsidR="003017B4" w:rsidRPr="003017B4" w:rsidDel="00BC4671" w:rsidRDefault="003017B4">
      <w:pPr>
        <w:jc w:val="center"/>
        <w:rPr>
          <w:del w:id="63" w:author="Demo" w:date="2025-03-15T12:12:00Z"/>
          <w:b/>
          <w:sz w:val="28"/>
          <w:rPrChange w:id="64" w:author="Demo" w:date="2025-03-15T12:04:00Z">
            <w:rPr>
              <w:del w:id="65" w:author="Demo" w:date="2025-03-15T12:12:00Z"/>
              <w:rFonts w:ascii="Times New Roman" w:hAnsi="Times New Roman" w:cs="Times New Roman"/>
              <w:b w:val="0"/>
              <w:color w:val="000000"/>
              <w:sz w:val="28"/>
              <w:szCs w:val="28"/>
            </w:rPr>
          </w:rPrChange>
        </w:rPr>
        <w:pPrChange w:id="66" w:author="Demo" w:date="2025-03-15T12:04:00Z">
          <w:pPr>
            <w:pStyle w:val="aff9"/>
            <w:spacing w:before="0" w:line="360" w:lineRule="auto"/>
            <w:ind w:left="567" w:right="425"/>
            <w:jc w:val="center"/>
          </w:pPr>
        </w:pPrChange>
      </w:pPr>
    </w:p>
    <w:p w14:paraId="3FFF01FA" w14:textId="77777777" w:rsidR="00BC4671" w:rsidRDefault="00BC4671" w:rsidP="00BE7E7D">
      <w:pPr>
        <w:jc w:val="center"/>
        <w:rPr>
          <w:ins w:id="67" w:author="Demo" w:date="2025-03-15T12:12:00Z"/>
          <w:noProof/>
        </w:rPr>
      </w:pPr>
    </w:p>
    <w:p w14:paraId="2B091ECF" w14:textId="0446CC72" w:rsidR="00BC4671" w:rsidRPr="0019692B" w:rsidRDefault="00BC4671" w:rsidP="00BC4671">
      <w:pPr>
        <w:pStyle w:val="afd"/>
        <w:keepNext/>
        <w:spacing w:after="120"/>
        <w:ind w:left="567" w:right="425"/>
        <w:jc w:val="both"/>
        <w:rPr>
          <w:ins w:id="68" w:author="Demo" w:date="2025-03-15T12:13:00Z"/>
          <w:bCs/>
          <w:color w:val="000000"/>
          <w:sz w:val="28"/>
          <w:szCs w:val="28"/>
        </w:rPr>
      </w:pPr>
      <w:ins w:id="69" w:author="Demo" w:date="2025-03-15T12:13:00Z">
        <w:r>
          <w:rPr>
            <w:bCs/>
            <w:color w:val="000000"/>
            <w:sz w:val="28"/>
            <w:szCs w:val="28"/>
          </w:rPr>
          <w:t>На рисунке 2 представлена предполагаемая схема размещения точек коммутационного оборудования на 2 этаже здания.</w:t>
        </w:r>
      </w:ins>
    </w:p>
    <w:p w14:paraId="36813B39" w14:textId="77777777" w:rsidR="00BC4671" w:rsidRDefault="00BC4671" w:rsidP="00BE7E7D">
      <w:pPr>
        <w:jc w:val="center"/>
        <w:rPr>
          <w:ins w:id="70" w:author="Demo" w:date="2025-03-15T12:12:00Z"/>
          <w:noProof/>
        </w:rPr>
      </w:pPr>
    </w:p>
    <w:p w14:paraId="559D8C5C" w14:textId="77777777" w:rsidR="00BC4671" w:rsidRDefault="00BC4671" w:rsidP="00BE7E7D">
      <w:pPr>
        <w:jc w:val="center"/>
        <w:rPr>
          <w:ins w:id="71" w:author="Demo" w:date="2025-03-15T12:12:00Z"/>
        </w:rPr>
      </w:pPr>
    </w:p>
    <w:p w14:paraId="4EDA7CD8" w14:textId="16C9C52A" w:rsidR="00BE7E7D" w:rsidRPr="00BE7E7D" w:rsidRDefault="00120BBF" w:rsidP="00BE7E7D">
      <w:pPr>
        <w:jc w:val="center"/>
      </w:pPr>
      <w:r>
        <w:rPr>
          <w:noProof/>
        </w:rPr>
        <w:drawing>
          <wp:inline distT="0" distB="0" distL="0" distR="0" wp14:anchorId="121518A2" wp14:editId="63AAD290">
            <wp:extent cx="3442335" cy="2666365"/>
            <wp:effectExtent l="0" t="0" r="0" b="0"/>
            <wp:docPr id="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44DD" w14:textId="758BBB54" w:rsidR="00E82F23" w:rsidRDefault="00E82F23" w:rsidP="00E82F23">
      <w:pPr>
        <w:jc w:val="center"/>
      </w:pPr>
    </w:p>
    <w:p w14:paraId="1C52FEFD" w14:textId="4ACEE076" w:rsidR="00E82F23" w:rsidRDefault="00E82F23" w:rsidP="00E82F23">
      <w:pPr>
        <w:pStyle w:val="aff9"/>
        <w:spacing w:before="0" w:line="360" w:lineRule="auto"/>
        <w:ind w:left="567" w:right="42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2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—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точек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на 2 этаже</w:t>
      </w:r>
    </w:p>
    <w:p w14:paraId="03B24597" w14:textId="77777777" w:rsidR="00E82F23" w:rsidRPr="00E82F23" w:rsidRDefault="00E82F23" w:rsidP="00E82F23">
      <w:pPr>
        <w:jc w:val="center"/>
      </w:pPr>
    </w:p>
    <w:p w14:paraId="495C3344" w14:textId="1BE55B9F" w:rsidR="00E679B5" w:rsidRPr="0019692B" w:rsidRDefault="00E679B5" w:rsidP="0019692B">
      <w:pPr>
        <w:pStyle w:val="afd"/>
        <w:spacing w:after="120"/>
        <w:ind w:left="567" w:right="425"/>
        <w:jc w:val="both"/>
        <w:rPr>
          <w:bCs/>
          <w:color w:val="000000"/>
          <w:sz w:val="28"/>
          <w:szCs w:val="28"/>
        </w:rPr>
      </w:pPr>
      <w:r w:rsidRPr="0019692B">
        <w:rPr>
          <w:sz w:val="28"/>
          <w:szCs w:val="28"/>
        </w:rPr>
        <w:tab/>
      </w:r>
      <w:del w:id="72" w:author="Demo" w:date="2025-03-15T12:14:00Z">
        <w:r w:rsidRPr="0019692B" w:rsidDel="00BC4671">
          <w:rPr>
            <w:bCs/>
            <w:color w:val="000000"/>
            <w:sz w:val="28"/>
            <w:szCs w:val="28"/>
          </w:rPr>
          <w:delText>На схеме владелец отметил предполагаемые места размещения коммутационного оборудования. Необходимо выполнить проектирование проводной системы здания, выбрать (из предложенных на схеме) место размещения центрального коммутационного узла (MDF)</w:delText>
        </w:r>
      </w:del>
      <w:ins w:id="73" w:author="Demo" w:date="2025-03-15T12:14:00Z">
        <w:r w:rsidR="00BC4671">
          <w:rPr>
            <w:bCs/>
            <w:color w:val="000000"/>
            <w:sz w:val="28"/>
            <w:szCs w:val="28"/>
          </w:rPr>
          <w:t>На основе поэтажных планов здания были созданы схемы расположени</w:t>
        </w:r>
      </w:ins>
      <w:ins w:id="74" w:author="Demo" w:date="2025-03-15T12:15:00Z">
        <w:r w:rsidR="00BC4671">
          <w:rPr>
            <w:bCs/>
            <w:color w:val="000000"/>
            <w:sz w:val="28"/>
            <w:szCs w:val="28"/>
          </w:rPr>
          <w:t>я рабочих мест в интернет-кафе</w:t>
        </w:r>
      </w:ins>
      <w:r w:rsidRPr="0019692B">
        <w:rPr>
          <w:bCs/>
          <w:color w:val="000000"/>
          <w:sz w:val="28"/>
          <w:szCs w:val="28"/>
        </w:rPr>
        <w:t>.</w:t>
      </w:r>
      <w:ins w:id="75" w:author="Demo" w:date="2025-03-15T12:15:00Z">
        <w:r w:rsidR="00BC4671">
          <w:rPr>
            <w:bCs/>
            <w:color w:val="000000"/>
            <w:sz w:val="28"/>
            <w:szCs w:val="28"/>
          </w:rPr>
          <w:t xml:space="preserve"> На рисунк</w:t>
        </w:r>
      </w:ins>
      <w:ins w:id="76" w:author="Demo" w:date="2025-03-15T12:16:00Z">
        <w:r w:rsidR="00BC4671">
          <w:rPr>
            <w:bCs/>
            <w:color w:val="000000"/>
            <w:sz w:val="28"/>
            <w:szCs w:val="28"/>
          </w:rPr>
          <w:t xml:space="preserve">е 3 и рисунок 4 </w:t>
        </w:r>
      </w:ins>
      <w:ins w:id="77" w:author="Demo" w:date="2025-03-15T12:17:00Z">
        <w:r w:rsidR="00BC4671">
          <w:rPr>
            <w:bCs/>
            <w:color w:val="000000"/>
            <w:sz w:val="28"/>
            <w:szCs w:val="28"/>
          </w:rPr>
          <w:t>представлен</w:t>
        </w:r>
      </w:ins>
      <w:ins w:id="78" w:author="Demo" w:date="2025-03-15T12:21:00Z">
        <w:r w:rsidR="00BC4671">
          <w:rPr>
            <w:bCs/>
            <w:color w:val="000000"/>
            <w:sz w:val="28"/>
            <w:szCs w:val="28"/>
          </w:rPr>
          <w:t>а схема расположения рабочих мест.</w:t>
        </w:r>
      </w:ins>
      <w:ins w:id="79" w:author="Demo" w:date="2025-03-15T12:17:00Z">
        <w:r w:rsidR="00BC4671">
          <w:rPr>
            <w:bCs/>
            <w:color w:val="000000"/>
            <w:sz w:val="28"/>
            <w:szCs w:val="28"/>
          </w:rPr>
          <w:t xml:space="preserve"> </w:t>
        </w:r>
      </w:ins>
    </w:p>
    <w:p w14:paraId="5E3705D3" w14:textId="27D5505F" w:rsidR="00AC6BA9" w:rsidRPr="0019692B" w:rsidRDefault="00120BBF" w:rsidP="00E82F23">
      <w:pPr>
        <w:tabs>
          <w:tab w:val="left" w:pos="1159"/>
        </w:tabs>
        <w:spacing w:after="120" w:line="360" w:lineRule="auto"/>
        <w:ind w:right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D46B66" wp14:editId="38BF8EC8">
            <wp:extent cx="3642360" cy="2881630"/>
            <wp:effectExtent l="0" t="0" r="0" b="0"/>
            <wp:docPr id="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0EDF" w14:textId="7EB7FB35" w:rsidR="009B6CEB" w:rsidRPr="0019692B" w:rsidRDefault="009B6CEB" w:rsidP="00E82F23">
      <w:pPr>
        <w:pStyle w:val="aff9"/>
        <w:spacing w:before="0" w:line="360" w:lineRule="auto"/>
        <w:ind w:left="567" w:right="42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>3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>—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</w:t>
      </w:r>
      <w:r w:rsidR="00E679B5"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>рабочих мест на 1 этаже</w:t>
      </w:r>
    </w:p>
    <w:p w14:paraId="31197872" w14:textId="2F806ADF" w:rsidR="00AC6BA9" w:rsidRPr="0019692B" w:rsidRDefault="00120BBF" w:rsidP="00E82F23">
      <w:pPr>
        <w:spacing w:after="120" w:line="360" w:lineRule="auto"/>
        <w:ind w:left="567" w:right="425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779647" wp14:editId="7ECA3C83">
            <wp:extent cx="3703955" cy="2881630"/>
            <wp:effectExtent l="0" t="0" r="0" b="0"/>
            <wp:docPr id="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F648" w14:textId="58D88A1C" w:rsidR="00E679B5" w:rsidRPr="0019692B" w:rsidDel="00BC4671" w:rsidRDefault="00E679B5" w:rsidP="00E82F23">
      <w:pPr>
        <w:pStyle w:val="aff9"/>
        <w:spacing w:before="0" w:line="360" w:lineRule="auto"/>
        <w:ind w:left="567" w:right="425"/>
        <w:jc w:val="center"/>
        <w:rPr>
          <w:del w:id="80" w:author="Demo" w:date="2025-03-15T12:21:00Z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>4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82F23">
        <w:rPr>
          <w:rFonts w:ascii="Times New Roman" w:hAnsi="Times New Roman" w:cs="Times New Roman"/>
          <w:b w:val="0"/>
          <w:color w:val="000000"/>
          <w:sz w:val="28"/>
          <w:szCs w:val="28"/>
        </w:rPr>
        <w:t>—</w:t>
      </w:r>
      <w:r w:rsidRPr="0019692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рабочих мест на 2 этаже</w:t>
      </w:r>
    </w:p>
    <w:p w14:paraId="681DDA84" w14:textId="69DFFC9F" w:rsidR="00703070" w:rsidDel="00BC4671" w:rsidRDefault="00703070" w:rsidP="00BC4671">
      <w:pPr>
        <w:shd w:val="clear" w:color="auto" w:fill="FFFFFF"/>
        <w:tabs>
          <w:tab w:val="left" w:pos="567"/>
        </w:tabs>
        <w:spacing w:after="120" w:line="360" w:lineRule="auto"/>
        <w:ind w:right="425"/>
        <w:jc w:val="both"/>
        <w:rPr>
          <w:del w:id="81" w:author="Demo" w:date="2025-03-15T12:21:00Z"/>
          <w:sz w:val="28"/>
          <w:szCs w:val="28"/>
        </w:rPr>
        <w:pPrChange w:id="82" w:author="Demo" w:date="2025-03-15T12:21:00Z">
          <w:pPr>
            <w:shd w:val="clear" w:color="auto" w:fill="FFFFFF"/>
            <w:tabs>
              <w:tab w:val="left" w:pos="567"/>
            </w:tabs>
            <w:spacing w:after="120" w:line="360" w:lineRule="auto"/>
            <w:ind w:left="567" w:right="425" w:firstLine="709"/>
            <w:jc w:val="both"/>
          </w:pPr>
        </w:pPrChange>
      </w:pPr>
    </w:p>
    <w:p w14:paraId="40981E87" w14:textId="77777777" w:rsidR="00703070" w:rsidRDefault="00703070" w:rsidP="00BC4671">
      <w:pPr>
        <w:pStyle w:val="aff9"/>
        <w:spacing w:before="0" w:line="360" w:lineRule="auto"/>
        <w:ind w:left="567" w:right="425"/>
        <w:jc w:val="center"/>
        <w:pPrChange w:id="83" w:author="Demo" w:date="2025-03-15T12:21:00Z">
          <w:pPr>
            <w:shd w:val="clear" w:color="auto" w:fill="FFFFFF"/>
            <w:tabs>
              <w:tab w:val="left" w:pos="567"/>
            </w:tabs>
            <w:spacing w:after="120" w:line="360" w:lineRule="auto"/>
            <w:ind w:left="567" w:right="425" w:firstLine="709"/>
            <w:jc w:val="both"/>
          </w:pPr>
        </w:pPrChange>
      </w:pPr>
    </w:p>
    <w:p w14:paraId="66EAD341" w14:textId="5C54E9BF" w:rsidR="00B863F2" w:rsidRPr="00703070" w:rsidRDefault="00B863F2" w:rsidP="00B863F2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B863F2">
        <w:rPr>
          <w:sz w:val="28"/>
          <w:szCs w:val="28"/>
        </w:rPr>
        <w:t>В ходе анализа поэтажных планов интернет-кафе было выявлено, что структура заведения включает несколько ключевых подразделений.</w:t>
      </w:r>
    </w:p>
    <w:p w14:paraId="45142513" w14:textId="5DB78B66" w:rsidR="00B863F2" w:rsidRPr="00B863F2" w:rsidRDefault="00B863F2" w:rsidP="00B863F2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B863F2">
        <w:rPr>
          <w:sz w:val="28"/>
          <w:szCs w:val="28"/>
        </w:rPr>
        <w:t xml:space="preserve">На первом этаже расположены основные зоны для посетителей, включая </w:t>
      </w:r>
      <w:r>
        <w:rPr>
          <w:sz w:val="28"/>
          <w:szCs w:val="28"/>
        </w:rPr>
        <w:t>три комнаты</w:t>
      </w:r>
      <w:r w:rsidRPr="00B863F2">
        <w:rPr>
          <w:sz w:val="28"/>
          <w:szCs w:val="28"/>
        </w:rPr>
        <w:t xml:space="preserve"> с компьютерами, где </w:t>
      </w:r>
      <w:r>
        <w:rPr>
          <w:sz w:val="28"/>
          <w:szCs w:val="28"/>
        </w:rPr>
        <w:t xml:space="preserve">в общей сложности </w:t>
      </w:r>
      <w:r w:rsidRPr="00B863F2">
        <w:rPr>
          <w:sz w:val="28"/>
          <w:szCs w:val="28"/>
        </w:rPr>
        <w:t>размещено 2</w:t>
      </w:r>
      <w:r>
        <w:rPr>
          <w:sz w:val="28"/>
          <w:szCs w:val="28"/>
        </w:rPr>
        <w:t>2</w:t>
      </w:r>
      <w:r w:rsidRPr="00B863F2">
        <w:rPr>
          <w:sz w:val="28"/>
          <w:szCs w:val="28"/>
        </w:rPr>
        <w:t xml:space="preserve"> рабочих мест</w:t>
      </w:r>
      <w:r>
        <w:rPr>
          <w:sz w:val="28"/>
          <w:szCs w:val="28"/>
        </w:rPr>
        <w:t>а</w:t>
      </w:r>
      <w:r w:rsidRPr="00B863F2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зал ресторана,</w:t>
      </w:r>
      <w:r w:rsidRPr="00B863F2">
        <w:rPr>
          <w:sz w:val="28"/>
          <w:szCs w:val="28"/>
        </w:rPr>
        <w:t xml:space="preserve"> зон</w:t>
      </w:r>
      <w:r>
        <w:rPr>
          <w:sz w:val="28"/>
          <w:szCs w:val="28"/>
        </w:rPr>
        <w:t>у</w:t>
      </w:r>
      <w:r w:rsidRPr="00B863F2">
        <w:rPr>
          <w:sz w:val="28"/>
          <w:szCs w:val="28"/>
        </w:rPr>
        <w:t xml:space="preserve"> отдыха</w:t>
      </w:r>
      <w:r>
        <w:rPr>
          <w:sz w:val="28"/>
          <w:szCs w:val="28"/>
        </w:rPr>
        <w:t>, бильярдную, гардероб и т.д</w:t>
      </w:r>
      <w:r w:rsidRPr="00B863F2">
        <w:rPr>
          <w:sz w:val="28"/>
          <w:szCs w:val="28"/>
        </w:rPr>
        <w:t>.</w:t>
      </w:r>
    </w:p>
    <w:p w14:paraId="30DF11D6" w14:textId="202630DD" w:rsidR="00B863F2" w:rsidRPr="00B863F2" w:rsidRDefault="00B863F2" w:rsidP="00B863F2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B863F2">
        <w:rPr>
          <w:sz w:val="28"/>
          <w:szCs w:val="28"/>
        </w:rPr>
        <w:t xml:space="preserve">На втором этаже предусмотрены кабинеты, </w:t>
      </w:r>
      <w:r>
        <w:rPr>
          <w:sz w:val="28"/>
          <w:szCs w:val="28"/>
        </w:rPr>
        <w:t>руководства интернет-кафе (директор, администратор), а также кабинет для бухгалтерии и кабинет системного администратора</w:t>
      </w:r>
      <w:r w:rsidRPr="00B863F2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з</w:t>
      </w:r>
      <w:r w:rsidRPr="00B863F2">
        <w:rPr>
          <w:sz w:val="28"/>
          <w:szCs w:val="28"/>
        </w:rPr>
        <w:t xml:space="preserve">десь расположены </w:t>
      </w:r>
      <w:r>
        <w:rPr>
          <w:sz w:val="28"/>
          <w:szCs w:val="28"/>
        </w:rPr>
        <w:t>три компьютерных зала для посетителей с большим количеством компьютеров. Общее количество ПК на 2 этаже здания составляет 77 ед.</w:t>
      </w:r>
    </w:p>
    <w:p w14:paraId="78BC009A" w14:textId="37DC7C23" w:rsidR="00B863F2" w:rsidRPr="00B863F2" w:rsidRDefault="00B863F2" w:rsidP="00B863F2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863F2">
        <w:rPr>
          <w:sz w:val="28"/>
          <w:szCs w:val="28"/>
        </w:rPr>
        <w:t xml:space="preserve">бщее количество рабочих мест в интернет-кафе составляет </w:t>
      </w:r>
      <w:r>
        <w:rPr>
          <w:sz w:val="28"/>
          <w:szCs w:val="28"/>
        </w:rPr>
        <w:t>99</w:t>
      </w:r>
      <w:r w:rsidRPr="00B863F2">
        <w:rPr>
          <w:sz w:val="28"/>
          <w:szCs w:val="28"/>
        </w:rPr>
        <w:t xml:space="preserve">, что позволяет одновременно обслуживать значительное количество клиентов. </w:t>
      </w:r>
    </w:p>
    <w:p w14:paraId="562490C6" w14:textId="53D0C3CF" w:rsidR="00B55784" w:rsidRPr="0019692B" w:rsidRDefault="00B55784" w:rsidP="0019692B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bCs/>
          <w:sz w:val="28"/>
          <w:szCs w:val="28"/>
        </w:rPr>
      </w:pPr>
      <w:r w:rsidRPr="0019692B">
        <w:rPr>
          <w:bCs/>
          <w:sz w:val="28"/>
          <w:szCs w:val="28"/>
        </w:rPr>
        <w:t xml:space="preserve">На основании полученного задания заказчика, а </w:t>
      </w:r>
      <w:r w:rsidR="003E63CD" w:rsidRPr="0019692B">
        <w:rPr>
          <w:bCs/>
          <w:sz w:val="28"/>
          <w:szCs w:val="28"/>
        </w:rPr>
        <w:t xml:space="preserve">также </w:t>
      </w:r>
      <w:r w:rsidR="00703070">
        <w:rPr>
          <w:bCs/>
          <w:sz w:val="28"/>
          <w:szCs w:val="28"/>
        </w:rPr>
        <w:t>на основе проведенного анализа существующей технической документации</w:t>
      </w:r>
      <w:r w:rsidRPr="0019692B">
        <w:rPr>
          <w:bCs/>
          <w:sz w:val="28"/>
          <w:szCs w:val="28"/>
        </w:rPr>
        <w:t xml:space="preserve"> были сформированы цели и задачи данного курсового проекта.</w:t>
      </w:r>
    </w:p>
    <w:p w14:paraId="29E7DDED" w14:textId="77777777" w:rsidR="004B6091" w:rsidRDefault="004B6091" w:rsidP="0019692B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ins w:id="84" w:author="Demo" w:date="2025-03-15T12:22:00Z"/>
          <w:b/>
          <w:sz w:val="28"/>
          <w:szCs w:val="28"/>
        </w:rPr>
      </w:pPr>
    </w:p>
    <w:p w14:paraId="01AF6FC6" w14:textId="2ACA31DE" w:rsidR="002A14F5" w:rsidRPr="0019692B" w:rsidRDefault="002A14F5" w:rsidP="0019692B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bCs/>
          <w:sz w:val="28"/>
          <w:szCs w:val="28"/>
        </w:rPr>
      </w:pPr>
      <w:r w:rsidRPr="0019692B">
        <w:rPr>
          <w:b/>
          <w:sz w:val="28"/>
          <w:szCs w:val="28"/>
        </w:rPr>
        <w:t>Цель</w:t>
      </w:r>
      <w:r w:rsidR="005B3DAE" w:rsidRPr="0019692B">
        <w:rPr>
          <w:b/>
          <w:sz w:val="28"/>
          <w:szCs w:val="28"/>
        </w:rPr>
        <w:t>:</w:t>
      </w:r>
      <w:r w:rsidR="005B3DAE" w:rsidRPr="0019692B">
        <w:rPr>
          <w:bCs/>
          <w:sz w:val="28"/>
          <w:szCs w:val="28"/>
        </w:rPr>
        <w:t xml:space="preserve"> </w:t>
      </w:r>
      <w:r w:rsidRPr="0019692B">
        <w:rPr>
          <w:bCs/>
          <w:sz w:val="28"/>
          <w:szCs w:val="28"/>
        </w:rPr>
        <w:t xml:space="preserve">разработка </w:t>
      </w:r>
      <w:r w:rsidR="005B3DAE" w:rsidRPr="0019692B">
        <w:rPr>
          <w:bCs/>
          <w:sz w:val="28"/>
          <w:szCs w:val="28"/>
        </w:rPr>
        <w:t xml:space="preserve">и обоснование </w:t>
      </w:r>
      <w:r w:rsidRPr="0019692B">
        <w:rPr>
          <w:bCs/>
          <w:sz w:val="28"/>
          <w:szCs w:val="28"/>
        </w:rPr>
        <w:t xml:space="preserve">проводной сети для </w:t>
      </w:r>
      <w:r w:rsidR="005B3DAE" w:rsidRPr="0019692B">
        <w:rPr>
          <w:bCs/>
          <w:sz w:val="28"/>
          <w:szCs w:val="28"/>
        </w:rPr>
        <w:t>обеспечения стабильного доступа в интернет для клиентов, а также для организации эффективного взаимодействия между внутренними ресурсами интернет-кафе.</w:t>
      </w:r>
    </w:p>
    <w:p w14:paraId="34D06C24" w14:textId="02D7895C" w:rsidR="002A14F5" w:rsidRPr="0019692B" w:rsidRDefault="002A14F5" w:rsidP="0019692B">
      <w:pPr>
        <w:shd w:val="clear" w:color="auto" w:fill="FFFFFF"/>
        <w:tabs>
          <w:tab w:val="left" w:pos="567"/>
        </w:tabs>
        <w:spacing w:after="120" w:line="360" w:lineRule="auto"/>
        <w:ind w:left="567" w:right="425" w:firstLine="709"/>
        <w:jc w:val="both"/>
        <w:rPr>
          <w:b/>
          <w:sz w:val="28"/>
          <w:szCs w:val="28"/>
        </w:rPr>
      </w:pPr>
      <w:r w:rsidRPr="0019692B">
        <w:rPr>
          <w:b/>
          <w:sz w:val="28"/>
          <w:szCs w:val="28"/>
        </w:rPr>
        <w:t>Задачи проекта:</w:t>
      </w:r>
    </w:p>
    <w:p w14:paraId="3AD15E5F" w14:textId="2FB62F4B" w:rsidR="002A14F5" w:rsidRPr="0019692B" w:rsidRDefault="005B3DAE" w:rsidP="0019692B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Проведение анализа требований к сети интернет-кафе</w:t>
      </w:r>
      <w:r w:rsidR="002A14F5" w:rsidRPr="0019692B">
        <w:rPr>
          <w:sz w:val="28"/>
          <w:szCs w:val="28"/>
        </w:rPr>
        <w:t>;</w:t>
      </w:r>
    </w:p>
    <w:p w14:paraId="0D1E2C52" w14:textId="116ED925" w:rsidR="002A14F5" w:rsidRPr="0019692B" w:rsidRDefault="005B3DAE" w:rsidP="0019692B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Разработка схемы расположения рабочих мест</w:t>
      </w:r>
      <w:r w:rsidR="002A14F5" w:rsidRPr="0019692B">
        <w:rPr>
          <w:sz w:val="28"/>
          <w:szCs w:val="28"/>
        </w:rPr>
        <w:t>;</w:t>
      </w:r>
    </w:p>
    <w:p w14:paraId="0C261056" w14:textId="07A4A160" w:rsidR="00BB2EDB" w:rsidRPr="0019692B" w:rsidRDefault="00BB2EDB" w:rsidP="009B3199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2127" w:right="425" w:hanging="851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Обзор методов исследования математических моделей и выбор подходящего</w:t>
      </w:r>
    </w:p>
    <w:p w14:paraId="0F69DCF0" w14:textId="32471F84" w:rsidR="002A14F5" w:rsidRPr="0019692B" w:rsidRDefault="005B3DAE" w:rsidP="0019692B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Разработка топологии сети</w:t>
      </w:r>
      <w:r w:rsidR="002A14F5" w:rsidRPr="0019692B">
        <w:rPr>
          <w:sz w:val="28"/>
          <w:szCs w:val="28"/>
        </w:rPr>
        <w:t>;</w:t>
      </w:r>
    </w:p>
    <w:p w14:paraId="1E17C136" w14:textId="52ED78E5" w:rsidR="002A14F5" w:rsidRPr="0019692B" w:rsidRDefault="002A14F5" w:rsidP="0019692B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Обоснование и описание выбора оборудования;</w:t>
      </w:r>
    </w:p>
    <w:p w14:paraId="105BFE6D" w14:textId="77777777" w:rsidR="002A14F5" w:rsidRPr="0019692B" w:rsidRDefault="002A14F5" w:rsidP="0019692B">
      <w:pPr>
        <w:pStyle w:val="affff"/>
        <w:numPr>
          <w:ilvl w:val="0"/>
          <w:numId w:val="8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Описание имитационной модели компьютерной сети;</w:t>
      </w:r>
    </w:p>
    <w:p w14:paraId="343C4BDA" w14:textId="71C29132" w:rsidR="002A14F5" w:rsidDel="004B6091" w:rsidRDefault="002A14F5" w:rsidP="004B6091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del w:id="85" w:author="Demo" w:date="2025-03-15T12:22:00Z"/>
          <w:sz w:val="28"/>
          <w:szCs w:val="28"/>
        </w:rPr>
      </w:pPr>
      <w:r w:rsidRPr="0019692B">
        <w:rPr>
          <w:sz w:val="28"/>
          <w:szCs w:val="28"/>
        </w:rPr>
        <w:t xml:space="preserve">Расчет стоимости </w:t>
      </w:r>
      <w:r w:rsidR="00600263">
        <w:rPr>
          <w:sz w:val="28"/>
          <w:szCs w:val="28"/>
        </w:rPr>
        <w:t>элементов</w:t>
      </w:r>
      <w:r w:rsidRPr="0019692B">
        <w:rPr>
          <w:sz w:val="28"/>
          <w:szCs w:val="28"/>
        </w:rPr>
        <w:t xml:space="preserve"> компьютерной сети </w:t>
      </w:r>
      <w:r w:rsidR="00600263" w:rsidRPr="0019692B">
        <w:rPr>
          <w:sz w:val="28"/>
          <w:szCs w:val="28"/>
        </w:rPr>
        <w:t>организации</w:t>
      </w:r>
      <w:r w:rsidRPr="0019692B">
        <w:rPr>
          <w:sz w:val="28"/>
          <w:szCs w:val="28"/>
        </w:rPr>
        <w:t>.</w:t>
      </w:r>
    </w:p>
    <w:p w14:paraId="50491659" w14:textId="77777777" w:rsidR="004B6091" w:rsidRPr="0019692B" w:rsidRDefault="004B6091" w:rsidP="0019692B">
      <w:pPr>
        <w:pStyle w:val="affff"/>
        <w:numPr>
          <w:ilvl w:val="0"/>
          <w:numId w:val="7"/>
        </w:numPr>
        <w:shd w:val="clear" w:color="auto" w:fill="FFFFFF"/>
        <w:tabs>
          <w:tab w:val="left" w:pos="1276"/>
        </w:tabs>
        <w:spacing w:after="120" w:line="360" w:lineRule="auto"/>
        <w:ind w:left="567" w:right="425" w:firstLine="709"/>
        <w:jc w:val="both"/>
        <w:rPr>
          <w:ins w:id="86" w:author="Demo" w:date="2025-03-15T12:22:00Z"/>
          <w:sz w:val="28"/>
          <w:szCs w:val="28"/>
        </w:rPr>
      </w:pPr>
    </w:p>
    <w:p w14:paraId="5624E2A8" w14:textId="77777777" w:rsidR="00BB2EDB" w:rsidRPr="004B6091" w:rsidRDefault="00BB2EDB" w:rsidP="004B6091">
      <w:pPr>
        <w:pStyle w:val="affff"/>
        <w:shd w:val="clear" w:color="auto" w:fill="FFFFFF"/>
        <w:tabs>
          <w:tab w:val="left" w:pos="1276"/>
        </w:tabs>
        <w:spacing w:after="120" w:line="360" w:lineRule="auto"/>
        <w:ind w:left="1276" w:right="425"/>
        <w:jc w:val="both"/>
        <w:rPr>
          <w:sz w:val="28"/>
          <w:szCs w:val="28"/>
          <w:rPrChange w:id="87" w:author="Demo" w:date="2025-03-15T12:22:00Z">
            <w:rPr/>
          </w:rPrChange>
        </w:rPr>
        <w:pPrChange w:id="88" w:author="Demo" w:date="2025-03-15T12:22:00Z">
          <w:pPr>
            <w:pStyle w:val="affff"/>
            <w:shd w:val="clear" w:color="auto" w:fill="FFFFFF"/>
            <w:tabs>
              <w:tab w:val="left" w:pos="1276"/>
            </w:tabs>
            <w:spacing w:after="120" w:line="360" w:lineRule="auto"/>
            <w:ind w:left="567" w:right="425" w:firstLine="709"/>
            <w:jc w:val="both"/>
          </w:pPr>
        </w:pPrChange>
      </w:pPr>
    </w:p>
    <w:p w14:paraId="00C9B9B4" w14:textId="00424266" w:rsidR="00BB2EDB" w:rsidRDefault="00BB2EDB" w:rsidP="00BF422D">
      <w:pPr>
        <w:pStyle w:val="20"/>
        <w:rPr>
          <w:ins w:id="89" w:author="Demo" w:date="2025-03-15T12:22:00Z"/>
        </w:rPr>
        <w:pPrChange w:id="90" w:author="Demo" w:date="2025-03-15T12:34:00Z">
          <w:pPr>
            <w:pStyle w:val="20"/>
          </w:pPr>
        </w:pPrChange>
      </w:pPr>
      <w:bookmarkStart w:id="91" w:name="_Toc169852845"/>
      <w:bookmarkStart w:id="92" w:name="_Toc169853160"/>
      <w:bookmarkStart w:id="93" w:name="_Toc169862209"/>
      <w:bookmarkStart w:id="94" w:name="_Toc169862536"/>
      <w:bookmarkStart w:id="95" w:name="_Toc386643185"/>
      <w:bookmarkEnd w:id="31"/>
      <w:bookmarkEnd w:id="32"/>
      <w:bookmarkEnd w:id="33"/>
      <w:bookmarkEnd w:id="34"/>
      <w:r w:rsidRPr="0019692B">
        <w:t>1.2 Формализация задачи синтеза сети</w:t>
      </w:r>
      <w:r w:rsidR="00DF278F">
        <w:t xml:space="preserve"> </w:t>
      </w:r>
      <w:r w:rsidR="00DF278F" w:rsidRPr="004B6091">
        <w:rPr>
          <w:rPrChange w:id="96" w:author="Demo" w:date="2025-03-15T12:22:00Z">
            <w:rPr>
              <w:rFonts w:ascii="Times New Roman" w:hAnsi="Times New Roman"/>
            </w:rPr>
          </w:rPrChange>
        </w:rPr>
        <w:t>(этапы работы)</w:t>
      </w:r>
    </w:p>
    <w:p w14:paraId="08FA05BF" w14:textId="5A52BA74" w:rsidR="004B6091" w:rsidRDefault="004B6091" w:rsidP="004B6091">
      <w:pPr>
        <w:spacing w:after="120" w:line="360" w:lineRule="auto"/>
        <w:ind w:left="567" w:right="425" w:firstLine="709"/>
        <w:jc w:val="both"/>
        <w:rPr>
          <w:ins w:id="97" w:author="Demo" w:date="2025-03-15T12:24:00Z"/>
          <w:sz w:val="28"/>
        </w:rPr>
      </w:pPr>
      <w:ins w:id="98" w:author="Demo" w:date="2025-03-15T12:24:00Z">
        <w:r w:rsidRPr="004B6091">
          <w:rPr>
            <w:sz w:val="28"/>
          </w:rPr>
          <w:t>На этапе формализации задачи синтеза сети необходимо определить основные параметры и характеристики, которые будут служить основой для дальнейшей разработки.</w:t>
        </w:r>
      </w:ins>
    </w:p>
    <w:p w14:paraId="32C7D819" w14:textId="54601D5B" w:rsidR="004B6091" w:rsidRPr="004B6091" w:rsidRDefault="004B6091" w:rsidP="004B6091">
      <w:pPr>
        <w:spacing w:after="120" w:line="360" w:lineRule="auto"/>
        <w:ind w:left="567" w:right="425" w:firstLine="709"/>
        <w:jc w:val="both"/>
        <w:rPr>
          <w:sz w:val="28"/>
          <w:rPrChange w:id="99" w:author="Demo" w:date="2025-03-15T12:24:00Z">
            <w:rPr/>
          </w:rPrChange>
        </w:rPr>
        <w:pPrChange w:id="100" w:author="Demo" w:date="2025-03-15T12:23:00Z">
          <w:pPr>
            <w:pStyle w:val="20"/>
          </w:pPr>
        </w:pPrChange>
      </w:pPr>
      <w:ins w:id="101" w:author="Demo" w:date="2025-03-15T12:25:00Z">
        <w:r w:rsidRPr="004B6091">
          <w:rPr>
            <w:sz w:val="28"/>
          </w:rPr>
          <w:t>Этот этап включает в себя несколько ключевых шагов:</w:t>
        </w:r>
      </w:ins>
    </w:p>
    <w:p w14:paraId="1F17F11F" w14:textId="5244B036" w:rsidR="00361687" w:rsidRPr="0019692B" w:rsidRDefault="00361687" w:rsidP="0019692B">
      <w:pPr>
        <w:pStyle w:val="afd"/>
        <w:numPr>
          <w:ilvl w:val="0"/>
          <w:numId w:val="17"/>
        </w:numPr>
        <w:spacing w:after="120"/>
        <w:ind w:left="567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Определение требований к сети</w:t>
      </w:r>
    </w:p>
    <w:p w14:paraId="00C2F176" w14:textId="3AD128EC" w:rsidR="00C15865" w:rsidRPr="0019692B" w:rsidRDefault="00C15865" w:rsidP="0019692B">
      <w:pPr>
        <w:pStyle w:val="afd"/>
        <w:numPr>
          <w:ilvl w:val="0"/>
          <w:numId w:val="7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Анализ технического задания заказчика</w:t>
      </w:r>
    </w:p>
    <w:p w14:paraId="15B0860F" w14:textId="508CAA6E" w:rsidR="00361687" w:rsidRPr="0019692B" w:rsidRDefault="00361687" w:rsidP="0019692B">
      <w:pPr>
        <w:pStyle w:val="afd"/>
        <w:spacing w:after="120"/>
        <w:ind w:left="567" w:right="425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2. Анализ </w:t>
      </w:r>
      <w:r w:rsidR="00C15865" w:rsidRPr="0019692B">
        <w:rPr>
          <w:color w:val="000000"/>
          <w:sz w:val="28"/>
          <w:szCs w:val="28"/>
        </w:rPr>
        <w:t>сетевой</w:t>
      </w:r>
      <w:r w:rsidRPr="0019692B">
        <w:rPr>
          <w:color w:val="000000"/>
          <w:sz w:val="28"/>
          <w:szCs w:val="28"/>
        </w:rPr>
        <w:t xml:space="preserve"> инфраструктуры</w:t>
      </w:r>
      <w:r w:rsidR="00C15865" w:rsidRPr="0019692B">
        <w:rPr>
          <w:color w:val="000000"/>
          <w:sz w:val="28"/>
          <w:szCs w:val="28"/>
        </w:rPr>
        <w:t xml:space="preserve"> </w:t>
      </w:r>
    </w:p>
    <w:p w14:paraId="3013B60E" w14:textId="6D3FF2A6" w:rsidR="00361687" w:rsidRPr="0019692B" w:rsidRDefault="00361687" w:rsidP="0019692B">
      <w:pPr>
        <w:pStyle w:val="afd"/>
        <w:numPr>
          <w:ilvl w:val="0"/>
          <w:numId w:val="18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Оценк</w:t>
      </w:r>
      <w:r w:rsidR="00C15865" w:rsidRPr="0019692B">
        <w:rPr>
          <w:color w:val="000000"/>
          <w:sz w:val="28"/>
          <w:szCs w:val="28"/>
        </w:rPr>
        <w:t>а</w:t>
      </w:r>
      <w:r w:rsidRPr="0019692B">
        <w:rPr>
          <w:color w:val="000000"/>
          <w:sz w:val="28"/>
          <w:szCs w:val="28"/>
        </w:rPr>
        <w:t xml:space="preserve"> существующих сетевых устройств (маршрутизаторы, коммутаторы и т.д.).</w:t>
      </w:r>
    </w:p>
    <w:p w14:paraId="7F3C114C" w14:textId="4F32E786" w:rsidR="00361687" w:rsidRPr="0019692B" w:rsidRDefault="00361687" w:rsidP="0019692B">
      <w:pPr>
        <w:pStyle w:val="afd"/>
        <w:numPr>
          <w:ilvl w:val="0"/>
          <w:numId w:val="18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Изучение топологии сети.</w:t>
      </w:r>
    </w:p>
    <w:p w14:paraId="3E708520" w14:textId="6EE8D2C6" w:rsidR="00361687" w:rsidRPr="0019692B" w:rsidRDefault="00361687" w:rsidP="0019692B">
      <w:pPr>
        <w:pStyle w:val="afd"/>
        <w:numPr>
          <w:ilvl w:val="0"/>
          <w:numId w:val="18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Определение потребностей пользователей.</w:t>
      </w:r>
    </w:p>
    <w:p w14:paraId="7DAFE17B" w14:textId="77777777" w:rsidR="00361687" w:rsidRPr="0019692B" w:rsidRDefault="00361687" w:rsidP="0019692B">
      <w:pPr>
        <w:pStyle w:val="afd"/>
        <w:spacing w:after="120"/>
        <w:ind w:left="567" w:right="425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3. Разработка концепции сети</w:t>
      </w:r>
    </w:p>
    <w:p w14:paraId="5FCD0AE4" w14:textId="12D6B6E6" w:rsidR="00361687" w:rsidRPr="0019692B" w:rsidRDefault="00361687" w:rsidP="0019692B">
      <w:pPr>
        <w:pStyle w:val="afd"/>
        <w:numPr>
          <w:ilvl w:val="0"/>
          <w:numId w:val="19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Выбор топологии сети (звезда, шина, кольцо и </w:t>
      </w:r>
      <w:r w:rsidR="005F3B65" w:rsidRPr="0019692B">
        <w:rPr>
          <w:color w:val="000000"/>
          <w:sz w:val="28"/>
          <w:szCs w:val="28"/>
        </w:rPr>
        <w:t>т. д.</w:t>
      </w:r>
      <w:r w:rsidRPr="0019692B">
        <w:rPr>
          <w:color w:val="000000"/>
          <w:sz w:val="28"/>
          <w:szCs w:val="28"/>
        </w:rPr>
        <w:t>).</w:t>
      </w:r>
    </w:p>
    <w:p w14:paraId="5827AB50" w14:textId="523355C4" w:rsidR="00361687" w:rsidRPr="0019692B" w:rsidRDefault="00361687" w:rsidP="0019692B">
      <w:pPr>
        <w:pStyle w:val="afd"/>
        <w:numPr>
          <w:ilvl w:val="0"/>
          <w:numId w:val="19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Определение тип</w:t>
      </w:r>
      <w:r w:rsidR="00C15865" w:rsidRPr="0019692B">
        <w:rPr>
          <w:color w:val="000000"/>
          <w:sz w:val="28"/>
          <w:szCs w:val="28"/>
        </w:rPr>
        <w:t>а</w:t>
      </w:r>
      <w:r w:rsidRPr="0019692B">
        <w:rPr>
          <w:color w:val="000000"/>
          <w:sz w:val="28"/>
          <w:szCs w:val="28"/>
        </w:rPr>
        <w:t xml:space="preserve"> используем</w:t>
      </w:r>
      <w:r w:rsidR="00C15865" w:rsidRPr="0019692B">
        <w:rPr>
          <w:color w:val="000000"/>
          <w:sz w:val="28"/>
          <w:szCs w:val="28"/>
        </w:rPr>
        <w:t>ой</w:t>
      </w:r>
      <w:r w:rsidRPr="0019692B">
        <w:rPr>
          <w:color w:val="000000"/>
          <w:sz w:val="28"/>
          <w:szCs w:val="28"/>
        </w:rPr>
        <w:t xml:space="preserve"> технологи</w:t>
      </w:r>
      <w:r w:rsidR="00C15865" w:rsidRPr="0019692B">
        <w:rPr>
          <w:color w:val="000000"/>
          <w:sz w:val="28"/>
          <w:szCs w:val="28"/>
        </w:rPr>
        <w:t>и</w:t>
      </w:r>
      <w:r w:rsidRPr="0019692B">
        <w:rPr>
          <w:color w:val="000000"/>
          <w:sz w:val="28"/>
          <w:szCs w:val="28"/>
        </w:rPr>
        <w:t xml:space="preserve"> (</w:t>
      </w:r>
      <w:proofErr w:type="spellStart"/>
      <w:r w:rsidRPr="0019692B">
        <w:rPr>
          <w:color w:val="000000"/>
          <w:sz w:val="28"/>
          <w:szCs w:val="28"/>
        </w:rPr>
        <w:t>Ethernet</w:t>
      </w:r>
      <w:proofErr w:type="spellEnd"/>
      <w:r w:rsidRPr="0019692B">
        <w:rPr>
          <w:color w:val="000000"/>
          <w:sz w:val="28"/>
          <w:szCs w:val="28"/>
        </w:rPr>
        <w:t xml:space="preserve">, </w:t>
      </w:r>
      <w:proofErr w:type="spellStart"/>
      <w:r w:rsidRPr="0019692B">
        <w:rPr>
          <w:color w:val="000000"/>
          <w:sz w:val="28"/>
          <w:szCs w:val="28"/>
        </w:rPr>
        <w:t>Wi-Fi</w:t>
      </w:r>
      <w:proofErr w:type="spellEnd"/>
      <w:r w:rsidR="00C15865" w:rsidRPr="0019692B">
        <w:rPr>
          <w:color w:val="000000"/>
          <w:sz w:val="28"/>
          <w:szCs w:val="28"/>
        </w:rPr>
        <w:t xml:space="preserve"> </w:t>
      </w:r>
      <w:r w:rsidRPr="0019692B">
        <w:rPr>
          <w:color w:val="000000"/>
          <w:sz w:val="28"/>
          <w:szCs w:val="28"/>
        </w:rPr>
        <w:t xml:space="preserve">и </w:t>
      </w:r>
      <w:r w:rsidR="005F3B65" w:rsidRPr="0019692B">
        <w:rPr>
          <w:color w:val="000000"/>
          <w:sz w:val="28"/>
          <w:szCs w:val="28"/>
        </w:rPr>
        <w:t>т.д.</w:t>
      </w:r>
      <w:r w:rsidRPr="0019692B">
        <w:rPr>
          <w:color w:val="000000"/>
          <w:sz w:val="28"/>
          <w:szCs w:val="28"/>
        </w:rPr>
        <w:t>).</w:t>
      </w:r>
    </w:p>
    <w:p w14:paraId="04E3F7C7" w14:textId="101777FE" w:rsidR="00361687" w:rsidRPr="0019692B" w:rsidRDefault="00361687" w:rsidP="0019692B">
      <w:pPr>
        <w:pStyle w:val="afd"/>
        <w:numPr>
          <w:ilvl w:val="0"/>
          <w:numId w:val="19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Определение необходимых протоколов и стандартов (TCP/IP, DHCP, DNS и </w:t>
      </w:r>
      <w:r w:rsidR="005F3B65" w:rsidRPr="0019692B">
        <w:rPr>
          <w:color w:val="000000"/>
          <w:sz w:val="28"/>
          <w:szCs w:val="28"/>
        </w:rPr>
        <w:t>т. д.</w:t>
      </w:r>
      <w:r w:rsidRPr="0019692B">
        <w:rPr>
          <w:color w:val="000000"/>
          <w:sz w:val="28"/>
          <w:szCs w:val="28"/>
        </w:rPr>
        <w:t>).</w:t>
      </w:r>
    </w:p>
    <w:p w14:paraId="5A96562E" w14:textId="569F7D8C" w:rsidR="00361687" w:rsidRPr="0019692B" w:rsidRDefault="00361687" w:rsidP="0019692B">
      <w:pPr>
        <w:pStyle w:val="afd"/>
        <w:spacing w:after="120"/>
        <w:ind w:left="567" w:right="425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4. Моделирование сети</w:t>
      </w:r>
    </w:p>
    <w:p w14:paraId="54750983" w14:textId="3B64C618" w:rsidR="00361687" w:rsidRPr="0019692B" w:rsidRDefault="00361687" w:rsidP="003B5584">
      <w:pPr>
        <w:pStyle w:val="afd"/>
        <w:numPr>
          <w:ilvl w:val="0"/>
          <w:numId w:val="20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Определение узлов сети (компьютеры,</w:t>
      </w:r>
      <w:r w:rsidR="00895BDB" w:rsidRPr="0019692B">
        <w:rPr>
          <w:color w:val="000000"/>
          <w:sz w:val="28"/>
          <w:szCs w:val="28"/>
        </w:rPr>
        <w:t xml:space="preserve"> коммутаторы</w:t>
      </w:r>
      <w:r w:rsidR="00285A25" w:rsidRPr="0019692B">
        <w:rPr>
          <w:color w:val="000000"/>
          <w:sz w:val="28"/>
          <w:szCs w:val="28"/>
        </w:rPr>
        <w:t>,</w:t>
      </w:r>
      <w:r w:rsidRPr="0019692B">
        <w:rPr>
          <w:color w:val="000000"/>
          <w:sz w:val="28"/>
          <w:szCs w:val="28"/>
        </w:rPr>
        <w:t xml:space="preserve"> маршрутизаторы и </w:t>
      </w:r>
      <w:r w:rsidR="005F3B65" w:rsidRPr="0019692B">
        <w:rPr>
          <w:color w:val="000000"/>
          <w:sz w:val="28"/>
          <w:szCs w:val="28"/>
        </w:rPr>
        <w:t>т. д.</w:t>
      </w:r>
      <w:r w:rsidRPr="0019692B">
        <w:rPr>
          <w:color w:val="000000"/>
          <w:sz w:val="28"/>
          <w:szCs w:val="28"/>
        </w:rPr>
        <w:t>) и их взаимосвязей.</w:t>
      </w:r>
    </w:p>
    <w:p w14:paraId="28FAC886" w14:textId="5FA179C1" w:rsidR="00361687" w:rsidRPr="0019692B" w:rsidRDefault="00361687" w:rsidP="003B5584">
      <w:pPr>
        <w:pStyle w:val="afd"/>
        <w:numPr>
          <w:ilvl w:val="0"/>
          <w:numId w:val="20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 xml:space="preserve">Построение графа, где узлы </w:t>
      </w:r>
      <w:r w:rsidR="003B5584">
        <w:rPr>
          <w:color w:val="000000"/>
          <w:sz w:val="28"/>
          <w:szCs w:val="28"/>
        </w:rPr>
        <w:t>—</w:t>
      </w:r>
      <w:r w:rsidRPr="0019692B">
        <w:rPr>
          <w:color w:val="000000"/>
          <w:sz w:val="28"/>
          <w:szCs w:val="28"/>
        </w:rPr>
        <w:t xml:space="preserve"> устройства, а ребра </w:t>
      </w:r>
      <w:r w:rsidR="003B5584">
        <w:rPr>
          <w:color w:val="000000"/>
          <w:sz w:val="28"/>
          <w:szCs w:val="28"/>
        </w:rPr>
        <w:t>—</w:t>
      </w:r>
      <w:r w:rsidRPr="0019692B">
        <w:rPr>
          <w:color w:val="000000"/>
          <w:sz w:val="28"/>
          <w:szCs w:val="28"/>
        </w:rPr>
        <w:t xml:space="preserve"> соединения между ними.</w:t>
      </w:r>
    </w:p>
    <w:p w14:paraId="1D1E2E9F" w14:textId="40B2FCC6" w:rsidR="00361687" w:rsidRPr="0019692B" w:rsidRDefault="00100DDB" w:rsidP="0019692B">
      <w:pPr>
        <w:pStyle w:val="afd"/>
        <w:spacing w:after="120"/>
        <w:ind w:left="567" w:right="425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5</w:t>
      </w:r>
      <w:r w:rsidR="00361687" w:rsidRPr="0019692B">
        <w:rPr>
          <w:color w:val="000000"/>
          <w:sz w:val="28"/>
          <w:szCs w:val="28"/>
        </w:rPr>
        <w:t>. Выбор метода синтеза сети</w:t>
      </w:r>
    </w:p>
    <w:p w14:paraId="29EF3B84" w14:textId="29C9BE3E" w:rsidR="00361687" w:rsidRPr="0019692B" w:rsidRDefault="00361687" w:rsidP="003B5584">
      <w:pPr>
        <w:pStyle w:val="afd"/>
        <w:numPr>
          <w:ilvl w:val="0"/>
          <w:numId w:val="21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Математическое моделирование.</w:t>
      </w:r>
    </w:p>
    <w:p w14:paraId="3B9428A4" w14:textId="78280806" w:rsidR="00100DDB" w:rsidRPr="0019692B" w:rsidRDefault="00100DDB" w:rsidP="003B5584">
      <w:pPr>
        <w:pStyle w:val="afd"/>
        <w:numPr>
          <w:ilvl w:val="0"/>
          <w:numId w:val="21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proofErr w:type="spellStart"/>
      <w:r w:rsidRPr="0019692B">
        <w:rPr>
          <w:color w:val="000000"/>
          <w:sz w:val="28"/>
          <w:szCs w:val="28"/>
        </w:rPr>
        <w:t>Графовые</w:t>
      </w:r>
      <w:proofErr w:type="spellEnd"/>
      <w:r w:rsidRPr="0019692B">
        <w:rPr>
          <w:color w:val="000000"/>
          <w:sz w:val="28"/>
          <w:szCs w:val="28"/>
        </w:rPr>
        <w:t xml:space="preserve"> методы.</w:t>
      </w:r>
    </w:p>
    <w:p w14:paraId="32C8BF66" w14:textId="4758F95F" w:rsidR="00100DDB" w:rsidRPr="0019692B" w:rsidRDefault="00100DDB" w:rsidP="003B5584">
      <w:pPr>
        <w:pStyle w:val="afd"/>
        <w:numPr>
          <w:ilvl w:val="0"/>
          <w:numId w:val="21"/>
        </w:numPr>
        <w:spacing w:after="120"/>
        <w:ind w:left="851" w:right="425" w:firstLine="709"/>
        <w:jc w:val="both"/>
        <w:rPr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Логическое моделирование</w:t>
      </w:r>
    </w:p>
    <w:p w14:paraId="3B637FF7" w14:textId="65B83876" w:rsidR="00100DDB" w:rsidDel="00BF422D" w:rsidRDefault="00100DDB" w:rsidP="00BF422D">
      <w:pPr>
        <w:pStyle w:val="afd"/>
        <w:numPr>
          <w:ilvl w:val="0"/>
          <w:numId w:val="21"/>
        </w:numPr>
        <w:spacing w:after="120"/>
        <w:ind w:left="851" w:right="425" w:firstLine="709"/>
        <w:jc w:val="both"/>
        <w:rPr>
          <w:del w:id="102" w:author="Demo" w:date="2025-03-15T12:39:00Z"/>
          <w:color w:val="000000"/>
          <w:sz w:val="28"/>
          <w:szCs w:val="28"/>
        </w:rPr>
      </w:pPr>
      <w:r w:rsidRPr="0019692B">
        <w:rPr>
          <w:color w:val="000000"/>
          <w:sz w:val="28"/>
          <w:szCs w:val="28"/>
        </w:rPr>
        <w:t>Физическое моделирование</w:t>
      </w:r>
    </w:p>
    <w:p w14:paraId="675AE127" w14:textId="77777777" w:rsidR="00BF422D" w:rsidRPr="0019692B" w:rsidRDefault="00BF422D" w:rsidP="003B5584">
      <w:pPr>
        <w:pStyle w:val="afd"/>
        <w:numPr>
          <w:ilvl w:val="0"/>
          <w:numId w:val="21"/>
        </w:numPr>
        <w:spacing w:after="120"/>
        <w:ind w:left="851" w:right="425" w:firstLine="709"/>
        <w:jc w:val="both"/>
        <w:rPr>
          <w:ins w:id="103" w:author="Demo" w:date="2025-03-15T12:39:00Z"/>
          <w:color w:val="000000"/>
          <w:sz w:val="28"/>
          <w:szCs w:val="28"/>
        </w:rPr>
      </w:pPr>
    </w:p>
    <w:p w14:paraId="41847ABB" w14:textId="2305C5B0" w:rsidR="00BF422D" w:rsidRDefault="00BF422D" w:rsidP="00BF422D">
      <w:pPr>
        <w:pStyle w:val="afd"/>
        <w:spacing w:after="120"/>
        <w:ind w:left="1560" w:right="425" w:firstLine="0"/>
        <w:jc w:val="both"/>
        <w:rPr>
          <w:ins w:id="104" w:author="Demo" w:date="2025-03-15T12:39:00Z"/>
        </w:rPr>
        <w:pPrChange w:id="105" w:author="Demo" w:date="2025-03-15T12:39:00Z">
          <w:pPr>
            <w:pStyle w:val="20"/>
          </w:pPr>
        </w:pPrChange>
      </w:pPr>
    </w:p>
    <w:p w14:paraId="4F4489D3" w14:textId="2731C379" w:rsidR="00DA079C" w:rsidRPr="0019692B" w:rsidRDefault="00100DDB" w:rsidP="00BF422D">
      <w:pPr>
        <w:pStyle w:val="20"/>
        <w:pPrChange w:id="106" w:author="Demo" w:date="2025-03-15T12:34:00Z">
          <w:pPr>
            <w:pStyle w:val="20"/>
          </w:pPr>
        </w:pPrChange>
      </w:pPr>
      <w:del w:id="107" w:author="Demo" w:date="2025-03-15T12:39:00Z">
        <w:r w:rsidRPr="00BF422D" w:rsidDel="00BF422D">
          <w:rPr>
            <w:rPrChange w:id="108" w:author="Demo" w:date="2025-03-15T12:39:00Z">
              <w:rPr/>
            </w:rPrChange>
          </w:rPr>
          <w:br w:type="page"/>
        </w:r>
      </w:del>
      <w:r w:rsidR="00680184" w:rsidRPr="0019692B">
        <w:t>1.3 Модельное представление объекта синтеза</w:t>
      </w:r>
      <w:r w:rsidR="00DF278F">
        <w:t xml:space="preserve"> </w:t>
      </w:r>
      <w:r w:rsidR="00DF278F" w:rsidRPr="004B6091">
        <w:rPr>
          <w:rPrChange w:id="109" w:author="Demo" w:date="2025-03-15T12:25:00Z">
            <w:rPr>
              <w:rFonts w:ascii="Times New Roman" w:hAnsi="Times New Roman"/>
            </w:rPr>
          </w:rPrChange>
        </w:rPr>
        <w:t>(построение теоретико-</w:t>
      </w:r>
      <w:proofErr w:type="spellStart"/>
      <w:r w:rsidR="00DF278F" w:rsidRPr="004B6091">
        <w:rPr>
          <w:rPrChange w:id="110" w:author="Demo" w:date="2025-03-15T12:25:00Z">
            <w:rPr>
              <w:rFonts w:ascii="Times New Roman" w:hAnsi="Times New Roman"/>
            </w:rPr>
          </w:rPrChange>
        </w:rPr>
        <w:t>графовой</w:t>
      </w:r>
      <w:proofErr w:type="spellEnd"/>
      <w:r w:rsidR="00DF278F" w:rsidRPr="004B6091">
        <w:rPr>
          <w:rPrChange w:id="111" w:author="Demo" w:date="2025-03-15T12:25:00Z">
            <w:rPr>
              <w:rFonts w:ascii="Times New Roman" w:hAnsi="Times New Roman"/>
            </w:rPr>
          </w:rPrChange>
        </w:rPr>
        <w:t xml:space="preserve"> модели)</w:t>
      </w:r>
    </w:p>
    <w:p w14:paraId="0714D916" w14:textId="62D233FA" w:rsidR="00FE7CD4" w:rsidRPr="0019692B" w:rsidRDefault="00FE7CD4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sz w:val="28"/>
          <w:szCs w:val="28"/>
        </w:rPr>
        <w:t>Теоретико-</w:t>
      </w:r>
      <w:proofErr w:type="spellStart"/>
      <w:r w:rsidRPr="0019692B">
        <w:rPr>
          <w:b/>
          <w:sz w:val="28"/>
          <w:szCs w:val="28"/>
        </w:rPr>
        <w:t>графовая</w:t>
      </w:r>
      <w:proofErr w:type="spellEnd"/>
      <w:r w:rsidRPr="0019692B">
        <w:rPr>
          <w:b/>
          <w:sz w:val="28"/>
          <w:szCs w:val="28"/>
        </w:rPr>
        <w:t xml:space="preserve"> модель</w:t>
      </w:r>
      <w:r w:rsidRPr="0019692B">
        <w:rPr>
          <w:sz w:val="28"/>
          <w:szCs w:val="28"/>
        </w:rPr>
        <w:t xml:space="preserve"> — это математическая структура, используемая для представления объектов и их взаимосвязей в виде графа. Граф состоит из вершин (или узлов) и рёбер (или дуг), которые соединяют пары вершин. Эта модель позволяет формализовать и анализировать сложные системы, выявляя их структуру и взаимосвязи. </w:t>
      </w:r>
    </w:p>
    <w:p w14:paraId="748857B9" w14:textId="3ECD8919" w:rsidR="00FE7CD4" w:rsidRPr="0019692B" w:rsidRDefault="00FE7CD4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sz w:val="28"/>
          <w:szCs w:val="28"/>
        </w:rPr>
        <w:t xml:space="preserve">Граф </w:t>
      </w:r>
      <w:r w:rsidRPr="0019692B">
        <w:rPr>
          <w:sz w:val="28"/>
          <w:szCs w:val="28"/>
        </w:rPr>
        <w:t xml:space="preserve">— это математическая структура, состоящая из множества вершин и множества рёбер, соединяющих эти вершины. Формально граф G может быть представлен как G = (V, E), где V — множество вершин, а E — множество рёбер. Рёбра могут быть направленными (ориентированный граф) или ненаправленными (неориентированный граф). </w:t>
      </w:r>
    </w:p>
    <w:p w14:paraId="1A038E57" w14:textId="2E1D75A7" w:rsidR="00FE7CD4" w:rsidRPr="0019692B" w:rsidRDefault="00FE7CD4" w:rsidP="0019692B">
      <w:pPr>
        <w:pStyle w:val="afd"/>
        <w:spacing w:after="120"/>
        <w:ind w:left="567" w:right="425"/>
        <w:jc w:val="both"/>
        <w:rPr>
          <w:b/>
          <w:sz w:val="28"/>
          <w:szCs w:val="28"/>
        </w:rPr>
      </w:pPr>
      <w:r w:rsidRPr="0019692B">
        <w:rPr>
          <w:b/>
          <w:sz w:val="28"/>
          <w:szCs w:val="28"/>
        </w:rPr>
        <w:t>Роль теоретико-</w:t>
      </w:r>
      <w:proofErr w:type="spellStart"/>
      <w:r w:rsidRPr="0019692B">
        <w:rPr>
          <w:b/>
          <w:sz w:val="28"/>
          <w:szCs w:val="28"/>
        </w:rPr>
        <w:t>графовой</w:t>
      </w:r>
      <w:proofErr w:type="spellEnd"/>
      <w:r w:rsidRPr="0019692B">
        <w:rPr>
          <w:b/>
          <w:sz w:val="28"/>
          <w:szCs w:val="28"/>
        </w:rPr>
        <w:t xml:space="preserve"> модели в компьютерных сетях:</w:t>
      </w:r>
    </w:p>
    <w:p w14:paraId="43EA205F" w14:textId="71A52AC0" w:rsidR="00FE7CD4" w:rsidRPr="0019692B" w:rsidRDefault="00FE7CD4" w:rsidP="003B5584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Используется для моделирования топологии сети: вершины графа могут представлять устройства (компьютеры, маршрутизаторы, серверы), а рёбра — соединения между ними. Это позволяет визуализировать и анализировать структуру сети.</w:t>
      </w:r>
    </w:p>
    <w:p w14:paraId="03F93FC5" w14:textId="3BEC269A" w:rsidR="00FE7CD4" w:rsidRPr="0019692B" w:rsidRDefault="00FE7CD4" w:rsidP="003B5584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Применяется для оптимизации маршрутизации: алгоритмы, основанные на теории графов, так</w:t>
      </w:r>
      <w:r w:rsidR="00CD5897" w:rsidRPr="0019692B">
        <w:rPr>
          <w:sz w:val="28"/>
          <w:szCs w:val="28"/>
        </w:rPr>
        <w:t>ой</w:t>
      </w:r>
      <w:r w:rsidRPr="0019692B">
        <w:rPr>
          <w:sz w:val="28"/>
          <w:szCs w:val="28"/>
        </w:rPr>
        <w:t xml:space="preserve"> как алгоритм </w:t>
      </w:r>
      <w:proofErr w:type="spellStart"/>
      <w:r w:rsidRPr="0019692B">
        <w:rPr>
          <w:sz w:val="28"/>
          <w:szCs w:val="28"/>
        </w:rPr>
        <w:t>Дейкстры</w:t>
      </w:r>
      <w:proofErr w:type="spellEnd"/>
      <w:r w:rsidR="00CD5897" w:rsidRPr="0019692B">
        <w:rPr>
          <w:sz w:val="28"/>
          <w:szCs w:val="28"/>
        </w:rPr>
        <w:t xml:space="preserve">, </w:t>
      </w:r>
      <w:r w:rsidRPr="0019692B">
        <w:rPr>
          <w:sz w:val="28"/>
          <w:szCs w:val="28"/>
        </w:rPr>
        <w:t>использу</w:t>
      </w:r>
      <w:r w:rsidR="00CD5897" w:rsidRPr="0019692B">
        <w:rPr>
          <w:sz w:val="28"/>
          <w:szCs w:val="28"/>
        </w:rPr>
        <w:t>е</w:t>
      </w:r>
      <w:r w:rsidRPr="0019692B">
        <w:rPr>
          <w:sz w:val="28"/>
          <w:szCs w:val="28"/>
        </w:rPr>
        <w:t>тся для нахождения кратчайших путей между узлами, что критически важно для эффективной передачи данных.</w:t>
      </w:r>
    </w:p>
    <w:p w14:paraId="61A61CF1" w14:textId="2763854D" w:rsidR="00FE7CD4" w:rsidRPr="0019692B" w:rsidRDefault="00FE7CD4" w:rsidP="003B5584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Позволяют анализировать отказоустойчивость сети: графы позволяют исследовать, как сбои в отдельных узлах или соединениях влияют на общую работоспособность сети, что помогает в разработке более надежных систем.</w:t>
      </w:r>
    </w:p>
    <w:p w14:paraId="1F780D6B" w14:textId="5FCE9D03" w:rsidR="00FE7CD4" w:rsidRDefault="00FE7CD4" w:rsidP="003B5584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ins w:id="112" w:author="Demo" w:date="2025-03-15T12:43:00Z"/>
          <w:sz w:val="28"/>
          <w:szCs w:val="28"/>
        </w:rPr>
      </w:pPr>
      <w:r w:rsidRPr="0019692B">
        <w:rPr>
          <w:sz w:val="28"/>
          <w:szCs w:val="28"/>
        </w:rPr>
        <w:t>Обеспечивают безопасность: моделирование сетей в виде графов помогает выявлять уязвимости и разрабатывать стратегии защиты, анализируя возможные пути атаки и распространения вредоносного ПО.</w:t>
      </w:r>
    </w:p>
    <w:p w14:paraId="146A728E" w14:textId="275CD913" w:rsidR="00735209" w:rsidRPr="0019692B" w:rsidRDefault="00735209" w:rsidP="00735209">
      <w:pPr>
        <w:pStyle w:val="afd"/>
        <w:spacing w:after="120"/>
        <w:ind w:left="567" w:right="425"/>
        <w:jc w:val="both"/>
        <w:rPr>
          <w:sz w:val="28"/>
          <w:szCs w:val="28"/>
        </w:rPr>
        <w:pPrChange w:id="113" w:author="Demo" w:date="2025-03-15T12:44:00Z">
          <w:pPr>
            <w:pStyle w:val="afd"/>
            <w:numPr>
              <w:numId w:val="22"/>
            </w:numPr>
            <w:spacing w:after="120"/>
            <w:ind w:left="851" w:right="425"/>
            <w:jc w:val="both"/>
          </w:pPr>
        </w:pPrChange>
      </w:pPr>
      <w:ins w:id="114" w:author="Demo" w:date="2025-03-15T12:43:00Z">
        <w:r>
          <w:rPr>
            <w:sz w:val="28"/>
            <w:szCs w:val="28"/>
          </w:rPr>
          <w:t xml:space="preserve">На основе теоретического материала была построена </w:t>
        </w:r>
        <w:proofErr w:type="spellStart"/>
        <w:r>
          <w:rPr>
            <w:sz w:val="28"/>
            <w:szCs w:val="28"/>
          </w:rPr>
          <w:t>графовая</w:t>
        </w:r>
        <w:proofErr w:type="spellEnd"/>
        <w:r>
          <w:rPr>
            <w:sz w:val="28"/>
            <w:szCs w:val="28"/>
          </w:rPr>
          <w:t xml:space="preserve"> модель соединения между собой точек на </w:t>
        </w:r>
      </w:ins>
      <w:ins w:id="115" w:author="Demo" w:date="2025-03-15T12:44:00Z">
        <w:r>
          <w:rPr>
            <w:sz w:val="28"/>
            <w:szCs w:val="28"/>
          </w:rPr>
          <w:t xml:space="preserve">обоих этажах здания. Полученный граф представлен на </w:t>
        </w:r>
      </w:ins>
      <w:ins w:id="116" w:author="Demo" w:date="2025-03-15T12:48:00Z">
        <w:r>
          <w:rPr>
            <w:sz w:val="28"/>
            <w:szCs w:val="28"/>
          </w:rPr>
          <w:t>рисунке</w:t>
        </w:r>
      </w:ins>
      <w:ins w:id="117" w:author="Demo" w:date="2025-03-15T12:44:00Z">
        <w:r>
          <w:rPr>
            <w:sz w:val="28"/>
            <w:szCs w:val="28"/>
          </w:rPr>
          <w:t xml:space="preserve"> </w:t>
        </w:r>
        <w:r w:rsidRPr="00735209">
          <w:rPr>
            <w:sz w:val="28"/>
            <w:szCs w:val="28"/>
            <w:highlight w:val="yellow"/>
            <w:rPrChange w:id="118" w:author="Demo" w:date="2025-03-15T12:44:00Z">
              <w:rPr>
                <w:sz w:val="28"/>
                <w:szCs w:val="28"/>
              </w:rPr>
            </w:rPrChange>
          </w:rPr>
          <w:t>…</w:t>
        </w:r>
      </w:ins>
    </w:p>
    <w:p w14:paraId="0845B023" w14:textId="799A84CA" w:rsidR="008B143A" w:rsidRDefault="00BD56B6" w:rsidP="0019692B">
      <w:pPr>
        <w:pStyle w:val="afd"/>
        <w:spacing w:after="120"/>
        <w:ind w:left="567" w:right="425" w:firstLine="0"/>
        <w:jc w:val="center"/>
        <w:rPr>
          <w:noProof/>
          <w:sz w:val="28"/>
          <w:szCs w:val="28"/>
        </w:rPr>
      </w:pPr>
      <w:del w:id="119" w:author="Demo" w:date="2025-03-15T12:41:00Z">
        <w:r w:rsidRPr="0019692B" w:rsidDel="00BF422D">
          <w:rPr>
            <w:sz w:val="28"/>
            <w:szCs w:val="28"/>
          </w:rPr>
          <w:br w:type="page"/>
        </w:r>
      </w:del>
      <w:r w:rsidR="00120BBF">
        <w:rPr>
          <w:noProof/>
          <w:sz w:val="28"/>
          <w:szCs w:val="28"/>
        </w:rPr>
        <w:drawing>
          <wp:inline distT="0" distB="0" distL="0" distR="0" wp14:anchorId="0DA3C88D" wp14:editId="48267B2B">
            <wp:extent cx="2459037" cy="2336800"/>
            <wp:effectExtent l="0" t="0" r="0" b="6350"/>
            <wp:docPr id="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lum contrast="4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8" t="8936" r="11881" b="5833"/>
                    <a:stretch/>
                  </pic:blipFill>
                  <pic:spPr bwMode="auto">
                    <a:xfrm>
                      <a:off x="0" y="0"/>
                      <a:ext cx="2485157" cy="23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2C920" w14:textId="3CF10A33" w:rsidR="00E82F23" w:rsidRDefault="00E82F23" w:rsidP="0019692B">
      <w:pPr>
        <w:pStyle w:val="afd"/>
        <w:spacing w:after="120"/>
        <w:ind w:left="567" w:right="425" w:firstLine="0"/>
        <w:jc w:val="center"/>
        <w:rPr>
          <w:ins w:id="120" w:author="Demo" w:date="2025-03-15T12:45:00Z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5 — </w:t>
      </w:r>
    </w:p>
    <w:p w14:paraId="60AA2C03" w14:textId="7B675A4F" w:rsidR="00735209" w:rsidRPr="0019692B" w:rsidRDefault="00735209" w:rsidP="00735209">
      <w:pPr>
        <w:pStyle w:val="afd"/>
        <w:spacing w:after="120"/>
        <w:ind w:left="567" w:right="425"/>
        <w:jc w:val="both"/>
        <w:rPr>
          <w:noProof/>
          <w:sz w:val="28"/>
          <w:szCs w:val="28"/>
        </w:rPr>
        <w:pPrChange w:id="121" w:author="Demo" w:date="2025-03-15T12:47:00Z">
          <w:pPr>
            <w:pStyle w:val="afd"/>
            <w:spacing w:after="120"/>
            <w:ind w:left="567" w:right="425" w:firstLine="0"/>
            <w:jc w:val="center"/>
          </w:pPr>
        </w:pPrChange>
      </w:pPr>
      <w:ins w:id="122" w:author="Demo" w:date="2025-03-15T12:45:00Z">
        <w:r>
          <w:rPr>
            <w:noProof/>
            <w:sz w:val="28"/>
            <w:szCs w:val="28"/>
          </w:rPr>
          <w:t xml:space="preserve">После построения модели необходимо посчитать расстояние между всеми </w:t>
        </w:r>
      </w:ins>
      <w:ins w:id="123" w:author="Demo" w:date="2025-03-15T12:46:00Z">
        <w:r>
          <w:rPr>
            <w:noProof/>
            <w:sz w:val="28"/>
            <w:szCs w:val="28"/>
          </w:rPr>
          <w:t xml:space="preserve">узлами данного графа. Все результаты были </w:t>
        </w:r>
      </w:ins>
      <w:ins w:id="124" w:author="Demo" w:date="2025-03-15T12:47:00Z">
        <w:r>
          <w:rPr>
            <w:noProof/>
            <w:sz w:val="28"/>
            <w:szCs w:val="28"/>
          </w:rPr>
          <w:t>внесены в таблицу 1.</w:t>
        </w:r>
      </w:ins>
    </w:p>
    <w:p w14:paraId="229F1D76" w14:textId="7CB299BD" w:rsidR="00F34054" w:rsidRPr="00547519" w:rsidRDefault="00547519" w:rsidP="00547519">
      <w:pPr>
        <w:pStyle w:val="afd"/>
        <w:spacing w:line="240" w:lineRule="auto"/>
        <w:ind w:right="425"/>
        <w:jc w:val="both"/>
        <w:rPr>
          <w:color w:val="000000"/>
          <w:szCs w:val="28"/>
        </w:rPr>
      </w:pPr>
      <w:r w:rsidRPr="00547519">
        <w:rPr>
          <w:color w:val="000000"/>
          <w:szCs w:val="28"/>
        </w:rPr>
        <w:t>Таблица 1. Таблица расстояний между точками.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812"/>
        <w:gridCol w:w="812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AA1DF0" w:rsidRPr="00BE7E7D" w14:paraId="194BE8B3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auto"/>
          </w:tcPr>
          <w:p w14:paraId="5EA8C2BF" w14:textId="7BD17B33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B440FB4" w14:textId="2E704254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D1B1899" w14:textId="23AD64AA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38B85DE" w14:textId="4DFB808F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A9B58C9" w14:textId="447FCDA2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A9E744" w14:textId="760097F7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51A0A26" w14:textId="0FD2CFF3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0423C1" w14:textId="25806270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DC75B0" w14:textId="494D2F44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9B9ADB" w14:textId="311B0F9B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90AD10" w14:textId="0B7A6E5A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A1DF0" w:rsidRPr="00BE7E7D" w14:paraId="70581D2C" w14:textId="77777777" w:rsidTr="00BE7E7D">
        <w:trPr>
          <w:trHeight w:val="363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102AE31D" w14:textId="72E821AC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85778F8" w14:textId="6C1A9DA4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EC8AD18" w14:textId="241B6198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23,3</w:t>
            </w:r>
          </w:p>
        </w:tc>
        <w:tc>
          <w:tcPr>
            <w:tcW w:w="0" w:type="auto"/>
            <w:shd w:val="clear" w:color="auto" w:fill="auto"/>
          </w:tcPr>
          <w:p w14:paraId="63A533E1" w14:textId="2D8E02EA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38,3</w:t>
            </w:r>
          </w:p>
        </w:tc>
        <w:tc>
          <w:tcPr>
            <w:tcW w:w="0" w:type="auto"/>
            <w:shd w:val="clear" w:color="auto" w:fill="auto"/>
          </w:tcPr>
          <w:p w14:paraId="53C4277D" w14:textId="5B5BAF81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0" w:type="auto"/>
            <w:shd w:val="clear" w:color="auto" w:fill="auto"/>
          </w:tcPr>
          <w:p w14:paraId="272BBDB4" w14:textId="1350231D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0" w:type="auto"/>
            <w:shd w:val="clear" w:color="auto" w:fill="auto"/>
          </w:tcPr>
          <w:p w14:paraId="54196D51" w14:textId="5D7ACAE4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E83AED7" w14:textId="0ED989F5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27,3</w:t>
            </w:r>
          </w:p>
        </w:tc>
        <w:tc>
          <w:tcPr>
            <w:tcW w:w="0" w:type="auto"/>
            <w:shd w:val="clear" w:color="auto" w:fill="auto"/>
          </w:tcPr>
          <w:p w14:paraId="4CD755F5" w14:textId="6A8D2A13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42,3</w:t>
            </w:r>
          </w:p>
        </w:tc>
        <w:tc>
          <w:tcPr>
            <w:tcW w:w="0" w:type="auto"/>
            <w:shd w:val="clear" w:color="auto" w:fill="auto"/>
          </w:tcPr>
          <w:p w14:paraId="7C09688C" w14:textId="5AB938DE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0FFCCD2E" w14:textId="68334FD9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</w:t>
            </w:r>
          </w:p>
        </w:tc>
      </w:tr>
      <w:tr w:rsidR="00AA1DF0" w:rsidRPr="00BE7E7D" w14:paraId="4C54F859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F641B6A" w14:textId="4E60BF6A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7CAA38" w14:textId="2C7A70C0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23,3</w:t>
            </w:r>
          </w:p>
        </w:tc>
        <w:tc>
          <w:tcPr>
            <w:tcW w:w="0" w:type="auto"/>
            <w:shd w:val="clear" w:color="auto" w:fill="auto"/>
          </w:tcPr>
          <w:p w14:paraId="4F9AF1CC" w14:textId="541E8614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63AF595" w14:textId="68D77B1D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1EEBF9C5" w14:textId="6846911B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37,7</w:t>
            </w:r>
          </w:p>
        </w:tc>
        <w:tc>
          <w:tcPr>
            <w:tcW w:w="0" w:type="auto"/>
            <w:shd w:val="clear" w:color="auto" w:fill="auto"/>
          </w:tcPr>
          <w:p w14:paraId="5DD9CD96" w14:textId="047B5154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shd w:val="clear" w:color="auto" w:fill="auto"/>
          </w:tcPr>
          <w:p w14:paraId="07B0D73A" w14:textId="1A036A96" w:rsidR="00BA4187" w:rsidRPr="00BE7E7D" w:rsidRDefault="00491248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27,3</w:t>
            </w:r>
          </w:p>
        </w:tc>
        <w:tc>
          <w:tcPr>
            <w:tcW w:w="0" w:type="auto"/>
            <w:shd w:val="clear" w:color="auto" w:fill="auto"/>
          </w:tcPr>
          <w:p w14:paraId="263D767B" w14:textId="79562A5F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EF71F2F" w14:textId="06CED39E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09740107" w14:textId="60FC3244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35,6</w:t>
            </w:r>
          </w:p>
        </w:tc>
        <w:tc>
          <w:tcPr>
            <w:tcW w:w="0" w:type="auto"/>
            <w:shd w:val="clear" w:color="auto" w:fill="auto"/>
          </w:tcPr>
          <w:p w14:paraId="425830CD" w14:textId="4E32F0AC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44</w:t>
            </w:r>
          </w:p>
        </w:tc>
      </w:tr>
      <w:tr w:rsidR="00AA1DF0" w:rsidRPr="00BE7E7D" w14:paraId="27B53531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2C839EF" w14:textId="709C3021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6636A3B" w14:textId="07E43AFE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38,3</w:t>
            </w:r>
          </w:p>
        </w:tc>
        <w:tc>
          <w:tcPr>
            <w:tcW w:w="0" w:type="auto"/>
            <w:shd w:val="clear" w:color="auto" w:fill="auto"/>
          </w:tcPr>
          <w:p w14:paraId="2EEF1C32" w14:textId="2C5CF3AD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26197DF0" w14:textId="320A7D84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B011683" w14:textId="0A5AF18D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14:paraId="33C96D84" w14:textId="33E0740C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517B3732" w14:textId="44AB426B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40,6</w:t>
            </w:r>
          </w:p>
        </w:tc>
        <w:tc>
          <w:tcPr>
            <w:tcW w:w="0" w:type="auto"/>
            <w:shd w:val="clear" w:color="auto" w:fill="auto"/>
          </w:tcPr>
          <w:p w14:paraId="7F01559F" w14:textId="02019602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713EBA82" w14:textId="79A46C81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E85EFE9" w14:textId="4687A41F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435179AA" w14:textId="273E7AB6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</w:tr>
      <w:tr w:rsidR="00AA1DF0" w:rsidRPr="00BE7E7D" w14:paraId="241B1C54" w14:textId="77777777" w:rsidTr="00BE7E7D">
        <w:trPr>
          <w:trHeight w:val="363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6DC668BF" w14:textId="32EF4E09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FAD6052" w14:textId="01A4863E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0" w:type="auto"/>
            <w:shd w:val="clear" w:color="auto" w:fill="auto"/>
          </w:tcPr>
          <w:p w14:paraId="69550A38" w14:textId="36C77A6B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37,7</w:t>
            </w:r>
          </w:p>
        </w:tc>
        <w:tc>
          <w:tcPr>
            <w:tcW w:w="0" w:type="auto"/>
            <w:shd w:val="clear" w:color="auto" w:fill="auto"/>
          </w:tcPr>
          <w:p w14:paraId="7E75FDDA" w14:textId="0E60B72C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14:paraId="0F988989" w14:textId="577DF908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9E111A0" w14:textId="0744FA71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A6E248D" w14:textId="4EFF0BFC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19,5</w:t>
            </w:r>
          </w:p>
        </w:tc>
        <w:tc>
          <w:tcPr>
            <w:tcW w:w="0" w:type="auto"/>
            <w:shd w:val="clear" w:color="auto" w:fill="auto"/>
          </w:tcPr>
          <w:p w14:paraId="6E7D37F8" w14:textId="661A1302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41,7</w:t>
            </w:r>
          </w:p>
        </w:tc>
        <w:tc>
          <w:tcPr>
            <w:tcW w:w="0" w:type="auto"/>
            <w:shd w:val="clear" w:color="auto" w:fill="auto"/>
          </w:tcPr>
          <w:p w14:paraId="54D923F2" w14:textId="57C10C2A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944E8B0" w14:textId="33E38394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39F5F62" w14:textId="1CCB66FC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AA1DF0" w:rsidRPr="00BE7E7D" w14:paraId="3E0C3EE5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3F1A814E" w14:textId="2191866A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6DF6F6A" w14:textId="2015FB58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0" w:type="auto"/>
            <w:shd w:val="clear" w:color="auto" w:fill="auto"/>
          </w:tcPr>
          <w:p w14:paraId="74C22CCA" w14:textId="2AA85B70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shd w:val="clear" w:color="auto" w:fill="auto"/>
          </w:tcPr>
          <w:p w14:paraId="583D482D" w14:textId="19851138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4206DDDC" w14:textId="2F5FBF91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C7A0FE6" w14:textId="16C79E12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1C0AF44" w14:textId="6BAA2EEA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26,5</w:t>
            </w:r>
          </w:p>
        </w:tc>
        <w:tc>
          <w:tcPr>
            <w:tcW w:w="0" w:type="auto"/>
            <w:shd w:val="clear" w:color="auto" w:fill="auto"/>
          </w:tcPr>
          <w:p w14:paraId="28108CD6" w14:textId="195DDA21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1DF7AC03" w14:textId="09E85E3F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18EA065" w14:textId="1AED1113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17AC0A1A" w14:textId="3A3BA234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AA1DF0" w:rsidRPr="00BE7E7D" w14:paraId="5DFB88DB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6D59A8D" w14:textId="66DE4D7F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B96F85F" w14:textId="0486252F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9C35D1B" w14:textId="184CD818" w:rsidR="00BA4187" w:rsidRPr="00BE7E7D" w:rsidRDefault="00491248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27,3</w:t>
            </w:r>
          </w:p>
        </w:tc>
        <w:tc>
          <w:tcPr>
            <w:tcW w:w="0" w:type="auto"/>
            <w:shd w:val="clear" w:color="auto" w:fill="auto"/>
          </w:tcPr>
          <w:p w14:paraId="06D7B3BF" w14:textId="4574E5E2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40,6</w:t>
            </w:r>
          </w:p>
        </w:tc>
        <w:tc>
          <w:tcPr>
            <w:tcW w:w="0" w:type="auto"/>
            <w:shd w:val="clear" w:color="auto" w:fill="auto"/>
          </w:tcPr>
          <w:p w14:paraId="1C175F2F" w14:textId="48C69B80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19,5</w:t>
            </w:r>
          </w:p>
        </w:tc>
        <w:tc>
          <w:tcPr>
            <w:tcW w:w="0" w:type="auto"/>
            <w:shd w:val="clear" w:color="auto" w:fill="auto"/>
          </w:tcPr>
          <w:p w14:paraId="47AB5BC6" w14:textId="29D2EF98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26,5</w:t>
            </w:r>
          </w:p>
        </w:tc>
        <w:tc>
          <w:tcPr>
            <w:tcW w:w="0" w:type="auto"/>
            <w:shd w:val="clear" w:color="auto" w:fill="auto"/>
          </w:tcPr>
          <w:p w14:paraId="13ECA2A2" w14:textId="0307DD2D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827E34F" w14:textId="3F1DD70E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22,6</w:t>
            </w:r>
          </w:p>
        </w:tc>
        <w:tc>
          <w:tcPr>
            <w:tcW w:w="0" w:type="auto"/>
            <w:shd w:val="clear" w:color="auto" w:fill="auto"/>
          </w:tcPr>
          <w:p w14:paraId="2D485253" w14:textId="691E2A11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36,6</w:t>
            </w:r>
          </w:p>
        </w:tc>
        <w:tc>
          <w:tcPr>
            <w:tcW w:w="0" w:type="auto"/>
            <w:shd w:val="clear" w:color="auto" w:fill="auto"/>
          </w:tcPr>
          <w:p w14:paraId="4A8B011C" w14:textId="31BD3F54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51B66989" w14:textId="29C482FB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AA1DF0" w:rsidRPr="00BE7E7D" w14:paraId="63D3827B" w14:textId="77777777" w:rsidTr="00BE7E7D">
        <w:trPr>
          <w:trHeight w:val="363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15BE1C78" w14:textId="794FFBCB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956D214" w14:textId="55AA6233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27,3</w:t>
            </w:r>
          </w:p>
        </w:tc>
        <w:tc>
          <w:tcPr>
            <w:tcW w:w="0" w:type="auto"/>
            <w:shd w:val="clear" w:color="auto" w:fill="auto"/>
          </w:tcPr>
          <w:p w14:paraId="52C622BB" w14:textId="294D29B5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62F3521" w14:textId="05C782B3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C15FA9F" w14:textId="7DC75FD6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41,7</w:t>
            </w:r>
          </w:p>
        </w:tc>
        <w:tc>
          <w:tcPr>
            <w:tcW w:w="0" w:type="auto"/>
            <w:shd w:val="clear" w:color="auto" w:fill="auto"/>
          </w:tcPr>
          <w:p w14:paraId="623C721D" w14:textId="6CC11E35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43F29FE5" w14:textId="64D0FEF4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22,6</w:t>
            </w:r>
          </w:p>
        </w:tc>
        <w:tc>
          <w:tcPr>
            <w:tcW w:w="0" w:type="auto"/>
            <w:shd w:val="clear" w:color="auto" w:fill="auto"/>
          </w:tcPr>
          <w:p w14:paraId="4DECFA78" w14:textId="5FBCC982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751A51D" w14:textId="64394CDB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2380302" w14:textId="4E5364C8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31,6</w:t>
            </w:r>
          </w:p>
        </w:tc>
        <w:tc>
          <w:tcPr>
            <w:tcW w:w="0" w:type="auto"/>
            <w:shd w:val="clear" w:color="auto" w:fill="auto"/>
          </w:tcPr>
          <w:p w14:paraId="29D8236B" w14:textId="7DAF2156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</w:t>
            </w:r>
          </w:p>
        </w:tc>
      </w:tr>
      <w:tr w:rsidR="00AA1DF0" w:rsidRPr="00BE7E7D" w14:paraId="29FEA5A7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444194E1" w14:textId="0C7B81DA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2F960AB" w14:textId="1DDAC540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42,3</w:t>
            </w:r>
          </w:p>
        </w:tc>
        <w:tc>
          <w:tcPr>
            <w:tcW w:w="0" w:type="auto"/>
            <w:shd w:val="clear" w:color="auto" w:fill="auto"/>
          </w:tcPr>
          <w:p w14:paraId="53FE4D4C" w14:textId="33DD18EE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5DE839E5" w14:textId="1045CFFC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101E580" w14:textId="280B781A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0CE3B23" w14:textId="627AE0F6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72BF8D2C" w14:textId="661815DA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36,6</w:t>
            </w:r>
          </w:p>
        </w:tc>
        <w:tc>
          <w:tcPr>
            <w:tcW w:w="0" w:type="auto"/>
            <w:shd w:val="clear" w:color="auto" w:fill="auto"/>
          </w:tcPr>
          <w:p w14:paraId="3997BA8F" w14:textId="01ED7941" w:rsidR="00BA4187" w:rsidRPr="00BE7E7D" w:rsidRDefault="00AA1D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0CDCD73E" w14:textId="109A99C3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F3A3074" w14:textId="043E37DE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46619E31" w14:textId="0C5795D7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31,5</w:t>
            </w:r>
          </w:p>
        </w:tc>
      </w:tr>
      <w:tr w:rsidR="00AA1DF0" w:rsidRPr="00BE7E7D" w14:paraId="1F590A31" w14:textId="77777777" w:rsidTr="00BE7E7D">
        <w:trPr>
          <w:trHeight w:val="363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2925C811" w14:textId="79313945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9790A32" w14:textId="14F6ECA3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2388E7B9" w14:textId="08EE6B56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35,6</w:t>
            </w:r>
          </w:p>
        </w:tc>
        <w:tc>
          <w:tcPr>
            <w:tcW w:w="0" w:type="auto"/>
            <w:shd w:val="clear" w:color="auto" w:fill="auto"/>
          </w:tcPr>
          <w:p w14:paraId="562E6997" w14:textId="244E3B4A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4D95A756" w14:textId="6148B81C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1417426" w14:textId="17E22848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7118A7B" w14:textId="618DB8AB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06FA5EC4" w14:textId="06DD17B9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31,6</w:t>
            </w:r>
          </w:p>
        </w:tc>
        <w:tc>
          <w:tcPr>
            <w:tcW w:w="0" w:type="auto"/>
            <w:shd w:val="clear" w:color="auto" w:fill="auto"/>
          </w:tcPr>
          <w:p w14:paraId="4E12281F" w14:textId="1A44A017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2999F977" w14:textId="16099AB8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30419A8" w14:textId="04F08900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AA1DF0" w:rsidRPr="0019692B" w14:paraId="35151A87" w14:textId="77777777" w:rsidTr="00BE7E7D">
        <w:trPr>
          <w:trHeight w:val="350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35E8AA35" w14:textId="6F112691" w:rsidR="00BA4187" w:rsidRPr="00BE7E7D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9D673C5" w14:textId="5217719C" w:rsidR="00BA4187" w:rsidRPr="00BE7E7D" w:rsidRDefault="00F043B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73240F1A" w14:textId="1B9B7485" w:rsidR="00BA4187" w:rsidRPr="00BE7E7D" w:rsidRDefault="00AD20BB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shd w:val="clear" w:color="auto" w:fill="auto"/>
          </w:tcPr>
          <w:p w14:paraId="49643DAC" w14:textId="6208E67D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59ED89C" w14:textId="4A332306" w:rsidR="00BA4187" w:rsidRPr="00BE7E7D" w:rsidRDefault="005B25F0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9E8AC71" w14:textId="5E9FFE20" w:rsidR="00BA4187" w:rsidRPr="00BE7E7D" w:rsidRDefault="00D91A0D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E2C47BD" w14:textId="00E0926C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14:paraId="13C8EB97" w14:textId="308A86D6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1E02AFBD" w14:textId="6E8E95E3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31,5</w:t>
            </w:r>
          </w:p>
        </w:tc>
        <w:tc>
          <w:tcPr>
            <w:tcW w:w="0" w:type="auto"/>
            <w:shd w:val="clear" w:color="auto" w:fill="auto"/>
          </w:tcPr>
          <w:p w14:paraId="681C9BC2" w14:textId="19E945B9" w:rsidR="00BA4187" w:rsidRPr="00BE7E7D" w:rsidRDefault="0011395C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C9040DD" w14:textId="09814643" w:rsidR="00BA4187" w:rsidRPr="0019692B" w:rsidRDefault="00BA4187" w:rsidP="0019692B">
            <w:pPr>
              <w:pStyle w:val="afd"/>
              <w:spacing w:line="240" w:lineRule="auto"/>
              <w:ind w:left="0" w:firstLine="0"/>
              <w:jc w:val="center"/>
              <w:rPr>
                <w:bCs/>
                <w:color w:val="000000"/>
                <w:sz w:val="28"/>
                <w:szCs w:val="28"/>
              </w:rPr>
            </w:pPr>
            <w:r w:rsidRPr="00BE7E7D">
              <w:rPr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449A71EB" w14:textId="77777777" w:rsidR="00BA4187" w:rsidRPr="0019692B" w:rsidRDefault="00BA4187" w:rsidP="0019692B">
      <w:pPr>
        <w:pStyle w:val="afd"/>
        <w:spacing w:after="120"/>
        <w:ind w:left="567" w:right="425"/>
        <w:jc w:val="both"/>
        <w:rPr>
          <w:bCs/>
          <w:color w:val="000000"/>
          <w:sz w:val="28"/>
          <w:szCs w:val="28"/>
        </w:rPr>
      </w:pPr>
    </w:p>
    <w:p w14:paraId="32E10EC3" w14:textId="04E50BAB" w:rsidR="00953E33" w:rsidRPr="0019692B" w:rsidRDefault="00BD56B6" w:rsidP="00735209">
      <w:pPr>
        <w:pStyle w:val="20"/>
        <w:pPrChange w:id="125" w:author="Demo" w:date="2025-03-15T12:48:00Z">
          <w:pPr>
            <w:pStyle w:val="20"/>
          </w:pPr>
        </w:pPrChange>
      </w:pPr>
      <w:del w:id="126" w:author="Demo" w:date="2025-03-15T12:31:00Z">
        <w:r w:rsidRPr="0019692B" w:rsidDel="008B5D91">
          <w:br w:type="page"/>
        </w:r>
      </w:del>
      <w:r w:rsidR="00953E33" w:rsidRPr="0019692B">
        <w:t>1.4 Обзор методов исследования математических моделей данного типа. Выбор, обоснование подходящего метода.</w:t>
      </w:r>
    </w:p>
    <w:p w14:paraId="12A386A0" w14:textId="50B54D11" w:rsidR="004B6091" w:rsidRPr="004B6091" w:rsidRDefault="004B6091" w:rsidP="004B6091">
      <w:pPr>
        <w:pStyle w:val="afd"/>
        <w:ind w:left="567" w:right="425"/>
        <w:jc w:val="both"/>
        <w:rPr>
          <w:ins w:id="127" w:author="Demo" w:date="2025-03-15T12:27:00Z"/>
          <w:bCs/>
          <w:color w:val="000000"/>
          <w:sz w:val="28"/>
          <w:szCs w:val="28"/>
          <w:rPrChange w:id="128" w:author="Demo" w:date="2025-03-15T12:27:00Z">
            <w:rPr>
              <w:ins w:id="129" w:author="Demo" w:date="2025-03-15T12:27:00Z"/>
              <w:b/>
              <w:bCs/>
              <w:color w:val="000000"/>
              <w:sz w:val="28"/>
              <w:szCs w:val="28"/>
            </w:rPr>
          </w:rPrChange>
        </w:rPr>
      </w:pPr>
      <w:ins w:id="130" w:author="Demo" w:date="2025-03-15T12:27:00Z">
        <w:r w:rsidRPr="004B6091">
          <w:rPr>
            <w:bCs/>
            <w:color w:val="000000"/>
            <w:sz w:val="28"/>
            <w:szCs w:val="28"/>
            <w:rPrChange w:id="131" w:author="Demo" w:date="2025-03-15T12:27:00Z">
              <w:rPr>
                <w:b/>
                <w:bCs/>
                <w:color w:val="000000"/>
                <w:sz w:val="28"/>
                <w:szCs w:val="28"/>
              </w:rPr>
            </w:rPrChange>
          </w:rPr>
          <w:t>Компьютерные сети могут быть представлены в виде графов, где узлы соответствуют устройствам, а ребра — соединениям между ними. Исследование графов предоставляет мощные инструменты для анализа сетевых топологий, оптимизации маршрутизации и оценки производительности.</w:t>
        </w:r>
      </w:ins>
    </w:p>
    <w:p w14:paraId="018A8F6F" w14:textId="34B16C44" w:rsidR="004B6091" w:rsidRPr="004B6091" w:rsidRDefault="004B6091" w:rsidP="004B6091">
      <w:pPr>
        <w:pStyle w:val="afd"/>
        <w:spacing w:after="120"/>
        <w:ind w:left="567" w:right="425"/>
        <w:jc w:val="both"/>
        <w:rPr>
          <w:ins w:id="132" w:author="Demo" w:date="2025-03-15T12:27:00Z"/>
          <w:bCs/>
          <w:color w:val="000000"/>
          <w:sz w:val="28"/>
          <w:szCs w:val="28"/>
          <w:rPrChange w:id="133" w:author="Demo" w:date="2025-03-15T12:27:00Z">
            <w:rPr>
              <w:ins w:id="134" w:author="Demo" w:date="2025-03-15T12:27:00Z"/>
              <w:b/>
              <w:bCs/>
              <w:color w:val="000000"/>
              <w:sz w:val="28"/>
              <w:szCs w:val="28"/>
            </w:rPr>
          </w:rPrChange>
        </w:rPr>
        <w:pPrChange w:id="135" w:author="Demo" w:date="2025-03-15T12:27:00Z">
          <w:pPr>
            <w:pStyle w:val="afd"/>
            <w:ind w:left="567" w:right="425"/>
            <w:jc w:val="both"/>
          </w:pPr>
        </w:pPrChange>
      </w:pPr>
      <w:ins w:id="136" w:author="Demo" w:date="2025-03-15T12:27:00Z">
        <w:r w:rsidRPr="004B6091">
          <w:rPr>
            <w:bCs/>
            <w:color w:val="000000"/>
            <w:sz w:val="28"/>
            <w:szCs w:val="28"/>
            <w:rPrChange w:id="137" w:author="Demo" w:date="2025-03-15T12:27:00Z">
              <w:rPr>
                <w:b/>
                <w:bCs/>
                <w:color w:val="000000"/>
                <w:sz w:val="28"/>
                <w:szCs w:val="28"/>
              </w:rPr>
            </w:rPrChange>
          </w:rPr>
          <w:t>Существует несколько основных методов исследования графов, которые могут быть применены в контексте проектирования компьютерных сетей</w:t>
        </w:r>
      </w:ins>
      <w:ins w:id="138" w:author="Demo" w:date="2025-03-15T12:28:00Z">
        <w:r>
          <w:rPr>
            <w:bCs/>
            <w:color w:val="000000"/>
            <w:sz w:val="28"/>
            <w:szCs w:val="28"/>
          </w:rPr>
          <w:t>.</w:t>
        </w:r>
      </w:ins>
    </w:p>
    <w:p w14:paraId="2E73F628" w14:textId="69F89C21" w:rsidR="003B5584" w:rsidRPr="003B5584" w:rsidRDefault="003B5584" w:rsidP="003B5584">
      <w:pPr>
        <w:pStyle w:val="afd"/>
        <w:ind w:left="567" w:right="425"/>
        <w:jc w:val="both"/>
        <w:rPr>
          <w:b/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Основные методы исследования графов</w:t>
      </w:r>
      <w:ins w:id="139" w:author="Demo" w:date="2025-03-15T12:26:00Z">
        <w:r w:rsidR="004B6091">
          <w:rPr>
            <w:b/>
            <w:bCs/>
            <w:color w:val="000000"/>
            <w:sz w:val="28"/>
            <w:szCs w:val="28"/>
          </w:rPr>
          <w:t>:</w:t>
        </w:r>
      </w:ins>
    </w:p>
    <w:p w14:paraId="076813BB" w14:textId="77777777" w:rsidR="003B5584" w:rsidRPr="003B5584" w:rsidRDefault="003B5584" w:rsidP="003B5584">
      <w:pPr>
        <w:pStyle w:val="afd"/>
        <w:numPr>
          <w:ilvl w:val="0"/>
          <w:numId w:val="30"/>
        </w:numPr>
        <w:spacing w:after="120"/>
        <w:ind w:left="567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Алгоритмы нахождения кратчайших путей</w:t>
      </w:r>
      <w:r w:rsidRPr="003B5584">
        <w:rPr>
          <w:bCs/>
          <w:color w:val="000000"/>
          <w:sz w:val="28"/>
          <w:szCs w:val="28"/>
        </w:rPr>
        <w:t>:</w:t>
      </w:r>
    </w:p>
    <w:p w14:paraId="3EC99B9D" w14:textId="4FC1239D" w:rsidR="003B5584" w:rsidRPr="003B5584" w:rsidRDefault="003B5584" w:rsidP="003B5584">
      <w:pPr>
        <w:pStyle w:val="afd"/>
        <w:numPr>
          <w:ilvl w:val="1"/>
          <w:numId w:val="30"/>
        </w:numPr>
        <w:ind w:left="851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3B5584">
        <w:rPr>
          <w:b/>
          <w:bCs/>
          <w:color w:val="000000"/>
          <w:sz w:val="28"/>
          <w:szCs w:val="28"/>
        </w:rPr>
        <w:t>Дейкстры</w:t>
      </w:r>
      <w:proofErr w:type="spellEnd"/>
      <w:r>
        <w:rPr>
          <w:bCs/>
          <w:color w:val="000000"/>
          <w:sz w:val="28"/>
          <w:szCs w:val="28"/>
        </w:rPr>
        <w:t xml:space="preserve"> —</w:t>
      </w:r>
      <w:r w:rsidRPr="003B5584">
        <w:rPr>
          <w:bCs/>
          <w:color w:val="000000"/>
          <w:sz w:val="28"/>
          <w:szCs w:val="28"/>
        </w:rPr>
        <w:t xml:space="preserve"> алгоритм находит кратчайшие пути от одной вершины до всех остальных в графе с неотрицательными весами рёбер. </w:t>
      </w:r>
    </w:p>
    <w:p w14:paraId="5763B618" w14:textId="12FED5FE" w:rsidR="003B5584" w:rsidRPr="003B5584" w:rsidRDefault="003B5584" w:rsidP="003B5584">
      <w:pPr>
        <w:pStyle w:val="afd"/>
        <w:numPr>
          <w:ilvl w:val="1"/>
          <w:numId w:val="30"/>
        </w:numPr>
        <w:ind w:left="851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3B5584">
        <w:rPr>
          <w:b/>
          <w:bCs/>
          <w:color w:val="000000"/>
          <w:sz w:val="28"/>
          <w:szCs w:val="28"/>
        </w:rPr>
        <w:t>Флойда-Уоршелла</w:t>
      </w:r>
      <w:proofErr w:type="spellEnd"/>
      <w:r w:rsidRPr="003B55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— </w:t>
      </w:r>
      <w:r w:rsidRPr="003B5584">
        <w:rPr>
          <w:bCs/>
          <w:color w:val="000000"/>
          <w:sz w:val="28"/>
          <w:szCs w:val="28"/>
        </w:rPr>
        <w:t xml:space="preserve">алгоритм позволяет находить кратчайшие пути между всеми парами вершин. </w:t>
      </w:r>
    </w:p>
    <w:p w14:paraId="1F5E95F5" w14:textId="77777777" w:rsidR="00735209" w:rsidRPr="00735209" w:rsidRDefault="00735209" w:rsidP="00735209">
      <w:pPr>
        <w:pStyle w:val="afd"/>
        <w:spacing w:after="120"/>
        <w:ind w:left="1276" w:right="425" w:firstLine="0"/>
        <w:jc w:val="both"/>
        <w:rPr>
          <w:ins w:id="140" w:author="Demo" w:date="2025-03-15T12:48:00Z"/>
          <w:bCs/>
          <w:color w:val="000000"/>
          <w:sz w:val="28"/>
          <w:szCs w:val="28"/>
          <w:rPrChange w:id="141" w:author="Demo" w:date="2025-03-15T12:48:00Z">
            <w:rPr>
              <w:ins w:id="142" w:author="Demo" w:date="2025-03-15T12:48:00Z"/>
              <w:b/>
              <w:bCs/>
              <w:color w:val="000000"/>
              <w:sz w:val="28"/>
              <w:szCs w:val="28"/>
            </w:rPr>
          </w:rPrChange>
        </w:rPr>
        <w:pPrChange w:id="143" w:author="Demo" w:date="2025-03-15T12:48:00Z">
          <w:pPr>
            <w:pStyle w:val="afd"/>
            <w:numPr>
              <w:numId w:val="30"/>
            </w:numPr>
            <w:tabs>
              <w:tab w:val="num" w:pos="2062"/>
            </w:tabs>
            <w:spacing w:after="120"/>
            <w:ind w:left="567" w:right="425"/>
            <w:jc w:val="both"/>
          </w:pPr>
        </w:pPrChange>
      </w:pPr>
    </w:p>
    <w:p w14:paraId="69EF4E2E" w14:textId="30008798" w:rsidR="003B5584" w:rsidRPr="003B5584" w:rsidRDefault="003B5584" w:rsidP="003B5584">
      <w:pPr>
        <w:pStyle w:val="afd"/>
        <w:numPr>
          <w:ilvl w:val="0"/>
          <w:numId w:val="30"/>
        </w:numPr>
        <w:spacing w:after="120"/>
        <w:ind w:left="567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Центр и медиана графа</w:t>
      </w:r>
      <w:r w:rsidRPr="003B5584">
        <w:rPr>
          <w:bCs/>
          <w:color w:val="000000"/>
          <w:sz w:val="28"/>
          <w:szCs w:val="28"/>
        </w:rPr>
        <w:t>:</w:t>
      </w:r>
    </w:p>
    <w:p w14:paraId="5D786DBC" w14:textId="10B36EA6" w:rsidR="003B5584" w:rsidRPr="003B5584" w:rsidRDefault="003B5584" w:rsidP="003B5584">
      <w:pPr>
        <w:pStyle w:val="afd"/>
        <w:numPr>
          <w:ilvl w:val="1"/>
          <w:numId w:val="30"/>
        </w:numPr>
        <w:ind w:left="851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Центр графа</w:t>
      </w:r>
      <w:r w:rsidRPr="003B5584">
        <w:rPr>
          <w:bCs/>
          <w:color w:val="000000"/>
          <w:sz w:val="28"/>
          <w:szCs w:val="28"/>
        </w:rPr>
        <w:t xml:space="preserve"> </w:t>
      </w:r>
      <w:r w:rsidRPr="0019692B">
        <w:rPr>
          <w:b/>
          <w:bCs/>
          <w:sz w:val="28"/>
          <w:szCs w:val="28"/>
        </w:rPr>
        <w:t>—</w:t>
      </w:r>
      <w:r w:rsidRPr="0019692B">
        <w:rPr>
          <w:sz w:val="28"/>
          <w:szCs w:val="28"/>
        </w:rPr>
        <w:t xml:space="preserve"> это узел, который минимизирует максимальное расстояние до всех остальных узлов в графе. То есть, центр графа — это точка, от которой до всех других узлов расстояние является наименьшим среди всех возможных узлов.</w:t>
      </w:r>
    </w:p>
    <w:p w14:paraId="76582442" w14:textId="5982F889" w:rsidR="003B5584" w:rsidRPr="003B5584" w:rsidRDefault="003B5584" w:rsidP="003B5584">
      <w:pPr>
        <w:pStyle w:val="afd"/>
        <w:numPr>
          <w:ilvl w:val="1"/>
          <w:numId w:val="30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Медиана графа</w:t>
      </w:r>
      <w:r>
        <w:rPr>
          <w:bCs/>
          <w:color w:val="000000"/>
          <w:sz w:val="28"/>
          <w:szCs w:val="28"/>
        </w:rPr>
        <w:t xml:space="preserve"> —</w:t>
      </w:r>
      <w:r w:rsidRPr="003B5584">
        <w:rPr>
          <w:bCs/>
          <w:color w:val="000000"/>
          <w:sz w:val="28"/>
          <w:szCs w:val="28"/>
        </w:rPr>
        <w:t xml:space="preserve"> это узел, который минимизирует сумму расстояний до всех остальных узлов. То есть, медиана — это точка, которая обеспечивает наименьшую общую "стоимость" расстояний до всех других узлов.</w:t>
      </w:r>
    </w:p>
    <w:p w14:paraId="3770AA89" w14:textId="0A271F99" w:rsidR="003B5584" w:rsidDel="004B6091" w:rsidRDefault="003B5584" w:rsidP="003B5584">
      <w:pPr>
        <w:pStyle w:val="afd"/>
        <w:spacing w:after="120"/>
        <w:ind w:left="567" w:right="425"/>
        <w:jc w:val="both"/>
        <w:rPr>
          <w:del w:id="144" w:author="Demo" w:date="2025-03-15T12:28:00Z"/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на основе построенного графа, а также на основе матрицы расстояния между вершинами будут рассмотрены методы поиска центра и медианы графа. </w:t>
      </w:r>
      <w:r w:rsidR="005F3B65">
        <w:rPr>
          <w:sz w:val="28"/>
          <w:szCs w:val="28"/>
        </w:rPr>
        <w:t xml:space="preserve">Опираясь на </w:t>
      </w:r>
      <w:r>
        <w:rPr>
          <w:sz w:val="28"/>
          <w:szCs w:val="28"/>
        </w:rPr>
        <w:t>полученно</w:t>
      </w:r>
      <w:r w:rsidR="005F3B65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 заказчика, а </w:t>
      </w:r>
      <w:r w:rsidR="00995AF9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основываясь на методы построения СКС</w:t>
      </w:r>
      <w:r w:rsidR="005F3B65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выбран </w:t>
      </w:r>
      <w:r w:rsidR="005F3B65">
        <w:rPr>
          <w:sz w:val="28"/>
          <w:szCs w:val="28"/>
        </w:rPr>
        <w:t>оптимальный</w:t>
      </w:r>
      <w:r>
        <w:rPr>
          <w:sz w:val="28"/>
          <w:szCs w:val="28"/>
        </w:rPr>
        <w:t xml:space="preserve"> способ для размещения аппаратной здания.</w:t>
      </w:r>
    </w:p>
    <w:p w14:paraId="6BD823A6" w14:textId="15932AAC" w:rsidR="003B5584" w:rsidDel="004B6091" w:rsidRDefault="003B5584" w:rsidP="003B5584">
      <w:pPr>
        <w:pStyle w:val="afd"/>
        <w:spacing w:after="120"/>
        <w:ind w:left="567" w:right="425"/>
        <w:jc w:val="both"/>
        <w:rPr>
          <w:del w:id="145" w:author="Demo" w:date="2025-03-15T12:28:00Z"/>
          <w:sz w:val="28"/>
          <w:szCs w:val="28"/>
        </w:rPr>
      </w:pPr>
    </w:p>
    <w:p w14:paraId="32CFA278" w14:textId="49D8C447" w:rsidR="003B5584" w:rsidDel="004B6091" w:rsidRDefault="003B5584" w:rsidP="00995AF9">
      <w:pPr>
        <w:pStyle w:val="afd"/>
        <w:spacing w:after="120"/>
        <w:ind w:left="0" w:right="425" w:firstLine="0"/>
        <w:jc w:val="both"/>
        <w:rPr>
          <w:del w:id="146" w:author="Demo" w:date="2025-03-15T12:28:00Z"/>
          <w:b/>
          <w:bCs/>
          <w:sz w:val="28"/>
          <w:szCs w:val="28"/>
        </w:rPr>
      </w:pPr>
    </w:p>
    <w:p w14:paraId="1B94F28D" w14:textId="1BEEAFB0" w:rsidR="002D6774" w:rsidDel="004B6091" w:rsidRDefault="002D6774" w:rsidP="00995AF9">
      <w:pPr>
        <w:pStyle w:val="afd"/>
        <w:spacing w:after="120"/>
        <w:ind w:left="0" w:right="425" w:firstLine="0"/>
        <w:jc w:val="both"/>
        <w:rPr>
          <w:del w:id="147" w:author="Demo" w:date="2025-03-15T12:28:00Z"/>
          <w:b/>
          <w:bCs/>
          <w:sz w:val="28"/>
          <w:szCs w:val="28"/>
        </w:rPr>
      </w:pPr>
    </w:p>
    <w:p w14:paraId="2AD01051" w14:textId="77777777" w:rsidR="002D6774" w:rsidRDefault="002D6774" w:rsidP="004B6091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  <w:pPrChange w:id="148" w:author="Demo" w:date="2025-03-15T12:28:00Z">
          <w:pPr>
            <w:pStyle w:val="afd"/>
            <w:spacing w:after="120"/>
            <w:ind w:left="0" w:right="425" w:firstLine="0"/>
            <w:jc w:val="both"/>
          </w:pPr>
        </w:pPrChange>
      </w:pPr>
    </w:p>
    <w:p w14:paraId="16D403E5" w14:textId="6887434D" w:rsidR="003B5584" w:rsidRDefault="003B5584" w:rsidP="0019692B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Центр графа</w:t>
      </w:r>
    </w:p>
    <w:p w14:paraId="1CBD0147" w14:textId="169208BE" w:rsidR="00953E33" w:rsidRPr="0019692B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Метод вычисления:</w:t>
      </w:r>
      <w:r w:rsidRPr="0019692B">
        <w:rPr>
          <w:sz w:val="28"/>
          <w:szCs w:val="28"/>
        </w:rPr>
        <w:t xml:space="preserve"> для каждого узла графа вычисляется максимальное расстояние до всех остальных узлов. Это можно сделать с помощью алгоритма поиска в глубину (DFS) или алгоритма </w:t>
      </w:r>
      <w:proofErr w:type="spellStart"/>
      <w:r w:rsidRPr="0019692B">
        <w:rPr>
          <w:sz w:val="28"/>
          <w:szCs w:val="28"/>
        </w:rPr>
        <w:t>Дейкстры</w:t>
      </w:r>
      <w:proofErr w:type="spellEnd"/>
      <w:r w:rsidRPr="0019692B">
        <w:rPr>
          <w:sz w:val="28"/>
          <w:szCs w:val="28"/>
        </w:rPr>
        <w:t xml:space="preserve"> для взвешенных графов. Узел, для которого это максимальное расстояние минимально, и будет центром графа.</w:t>
      </w:r>
    </w:p>
    <w:p w14:paraId="45648CCB" w14:textId="5D8B221A" w:rsidR="00953E33" w:rsidRPr="0019692B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Применение:</w:t>
      </w:r>
      <w:r w:rsidRPr="0019692B">
        <w:rPr>
          <w:sz w:val="28"/>
          <w:szCs w:val="28"/>
        </w:rPr>
        <w:t xml:space="preserve"> Центр графа может быть использован для поиска оптимального места размещения </w:t>
      </w:r>
      <w:r w:rsidR="00995AF9" w:rsidRPr="0019692B">
        <w:rPr>
          <w:sz w:val="28"/>
          <w:szCs w:val="28"/>
        </w:rPr>
        <w:t>аппаратной здания</w:t>
      </w:r>
      <w:r w:rsidR="00995AF9">
        <w:rPr>
          <w:sz w:val="28"/>
          <w:szCs w:val="28"/>
        </w:rPr>
        <w:t xml:space="preserve"> в беспроводных сетях</w:t>
      </w:r>
      <w:r w:rsidRPr="0019692B">
        <w:rPr>
          <w:sz w:val="28"/>
          <w:szCs w:val="28"/>
        </w:rPr>
        <w:t>. Размещение оборудования в центре сети обеспечивает равномерный доступ ко всем узлам</w:t>
      </w:r>
      <w:r w:rsidR="00995AF9">
        <w:rPr>
          <w:sz w:val="28"/>
          <w:szCs w:val="28"/>
        </w:rPr>
        <w:t xml:space="preserve">, обеспечивая </w:t>
      </w:r>
      <w:r w:rsidRPr="0019692B">
        <w:rPr>
          <w:sz w:val="28"/>
          <w:szCs w:val="28"/>
        </w:rPr>
        <w:t>минимизаци</w:t>
      </w:r>
      <w:r w:rsidR="00995AF9">
        <w:rPr>
          <w:sz w:val="28"/>
          <w:szCs w:val="28"/>
        </w:rPr>
        <w:t>ю</w:t>
      </w:r>
      <w:r w:rsidRPr="0019692B">
        <w:rPr>
          <w:sz w:val="28"/>
          <w:szCs w:val="28"/>
        </w:rPr>
        <w:t xml:space="preserve"> задержек и максимизаци</w:t>
      </w:r>
      <w:r w:rsidR="00995AF9">
        <w:rPr>
          <w:sz w:val="28"/>
          <w:szCs w:val="28"/>
        </w:rPr>
        <w:t>ю</w:t>
      </w:r>
      <w:r w:rsidRPr="0019692B">
        <w:rPr>
          <w:sz w:val="28"/>
          <w:szCs w:val="28"/>
        </w:rPr>
        <w:t xml:space="preserve"> пропускной способности.</w:t>
      </w:r>
    </w:p>
    <w:p w14:paraId="48C447E2" w14:textId="77777777" w:rsidR="00735209" w:rsidRDefault="00735209" w:rsidP="003B5584">
      <w:pPr>
        <w:pStyle w:val="afd"/>
        <w:spacing w:after="120"/>
        <w:ind w:left="567" w:right="425"/>
        <w:jc w:val="both"/>
        <w:rPr>
          <w:ins w:id="149" w:author="Demo" w:date="2025-03-15T12:48:00Z"/>
          <w:b/>
          <w:bCs/>
          <w:sz w:val="28"/>
          <w:szCs w:val="28"/>
        </w:rPr>
      </w:pPr>
    </w:p>
    <w:p w14:paraId="6F07FBA4" w14:textId="77777777" w:rsidR="00735209" w:rsidRDefault="00735209" w:rsidP="003B5584">
      <w:pPr>
        <w:pStyle w:val="afd"/>
        <w:spacing w:after="120"/>
        <w:ind w:left="567" w:right="425"/>
        <w:jc w:val="both"/>
        <w:rPr>
          <w:ins w:id="150" w:author="Demo" w:date="2025-03-15T12:48:00Z"/>
          <w:b/>
          <w:bCs/>
          <w:sz w:val="28"/>
          <w:szCs w:val="28"/>
        </w:rPr>
      </w:pPr>
    </w:p>
    <w:p w14:paraId="6089F7BF" w14:textId="77777777" w:rsidR="00735209" w:rsidRDefault="00735209" w:rsidP="003B5584">
      <w:pPr>
        <w:pStyle w:val="afd"/>
        <w:spacing w:after="120"/>
        <w:ind w:left="567" w:right="425"/>
        <w:jc w:val="both"/>
        <w:rPr>
          <w:ins w:id="151" w:author="Demo" w:date="2025-03-15T12:48:00Z"/>
          <w:b/>
          <w:bCs/>
          <w:sz w:val="28"/>
          <w:szCs w:val="28"/>
        </w:rPr>
      </w:pPr>
    </w:p>
    <w:p w14:paraId="20850A2D" w14:textId="204DB79E" w:rsidR="00953E33" w:rsidRPr="003B5584" w:rsidRDefault="00953E33" w:rsidP="003B5584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19692B">
        <w:rPr>
          <w:b/>
          <w:bCs/>
          <w:sz w:val="28"/>
          <w:szCs w:val="28"/>
        </w:rPr>
        <w:t>Медиана графа</w:t>
      </w:r>
    </w:p>
    <w:p w14:paraId="68DB13E1" w14:textId="61245B2D" w:rsidR="00953E33" w:rsidRPr="0019692B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Метод вычисления:</w:t>
      </w:r>
      <w:r w:rsidRPr="0019692B">
        <w:rPr>
          <w:sz w:val="28"/>
          <w:szCs w:val="28"/>
        </w:rPr>
        <w:t xml:space="preserve"> для каждого узла графа вычисляется сумма расстояний до всех остальных узлов. Узел, для которого эта сумма минимальна, и будет медианой графа.</w:t>
      </w:r>
    </w:p>
    <w:p w14:paraId="27E39AA8" w14:textId="2CB33156" w:rsidR="00953E33" w:rsidRPr="0019692B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Применение:</w:t>
      </w:r>
      <w:r w:rsidRPr="0019692B">
        <w:rPr>
          <w:sz w:val="28"/>
          <w:szCs w:val="28"/>
        </w:rPr>
        <w:t xml:space="preserve"> Медиана графа </w:t>
      </w:r>
      <w:r w:rsidR="005F3B65">
        <w:rPr>
          <w:sz w:val="28"/>
          <w:szCs w:val="28"/>
        </w:rPr>
        <w:t xml:space="preserve">используется </w:t>
      </w:r>
      <w:r w:rsidR="005F3B65" w:rsidRPr="0019692B">
        <w:rPr>
          <w:sz w:val="28"/>
          <w:szCs w:val="28"/>
        </w:rPr>
        <w:t>в</w:t>
      </w:r>
      <w:r w:rsidRPr="0019692B">
        <w:rPr>
          <w:sz w:val="28"/>
          <w:szCs w:val="28"/>
        </w:rPr>
        <w:t xml:space="preserve"> контексте проводных сетей</w:t>
      </w:r>
      <w:r w:rsidR="00995AF9">
        <w:rPr>
          <w:sz w:val="28"/>
          <w:szCs w:val="28"/>
        </w:rPr>
        <w:t xml:space="preserve">, где </w:t>
      </w:r>
      <w:r w:rsidRPr="0019692B">
        <w:rPr>
          <w:sz w:val="28"/>
          <w:szCs w:val="28"/>
        </w:rPr>
        <w:t>важно минимизировать общие затрат</w:t>
      </w:r>
      <w:r w:rsidR="00995AF9">
        <w:rPr>
          <w:sz w:val="28"/>
          <w:szCs w:val="28"/>
        </w:rPr>
        <w:t xml:space="preserve"> на</w:t>
      </w:r>
      <w:r w:rsidRPr="0019692B">
        <w:rPr>
          <w:sz w:val="28"/>
          <w:szCs w:val="28"/>
        </w:rPr>
        <w:t xml:space="preserve"> соединения и обеспечить высокую пропускную способность для большого количества пользователей. </w:t>
      </w:r>
    </w:p>
    <w:p w14:paraId="53C0C5AC" w14:textId="77777777" w:rsidR="00953E33" w:rsidRPr="00953E33" w:rsidRDefault="00953E33" w:rsidP="0019692B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953E33">
        <w:rPr>
          <w:b/>
          <w:bCs/>
          <w:sz w:val="28"/>
          <w:szCs w:val="28"/>
        </w:rPr>
        <w:t>3. Сравнение центра и медианы графа</w:t>
      </w:r>
    </w:p>
    <w:p w14:paraId="256C3C6A" w14:textId="77777777" w:rsidR="00953E33" w:rsidRPr="00953E33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953E33">
        <w:rPr>
          <w:b/>
          <w:bCs/>
          <w:sz w:val="28"/>
          <w:szCs w:val="28"/>
        </w:rPr>
        <w:t>Центр графа</w:t>
      </w:r>
      <w:r w:rsidRPr="00953E33">
        <w:rPr>
          <w:sz w:val="28"/>
          <w:szCs w:val="28"/>
        </w:rPr>
        <w:t>:</w:t>
      </w:r>
    </w:p>
    <w:p w14:paraId="44567BAF" w14:textId="77777777" w:rsidR="00953E33" w:rsidRPr="00953E33" w:rsidRDefault="00953E33" w:rsidP="003B5584">
      <w:pPr>
        <w:pStyle w:val="afd"/>
        <w:numPr>
          <w:ilvl w:val="0"/>
          <w:numId w:val="28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Подходит для равномерного распределения нагрузки.</w:t>
      </w:r>
    </w:p>
    <w:p w14:paraId="44D3C5DC" w14:textId="5119E390" w:rsidR="00953E33" w:rsidRPr="00953E33" w:rsidRDefault="00953E33" w:rsidP="003B5584">
      <w:pPr>
        <w:pStyle w:val="afd"/>
        <w:numPr>
          <w:ilvl w:val="0"/>
          <w:numId w:val="28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 xml:space="preserve">Обеспечивает </w:t>
      </w:r>
      <w:r w:rsidR="005F3B65">
        <w:rPr>
          <w:sz w:val="28"/>
          <w:szCs w:val="28"/>
        </w:rPr>
        <w:t>равно-минимальное</w:t>
      </w:r>
      <w:r w:rsidRPr="00953E33">
        <w:rPr>
          <w:sz w:val="28"/>
          <w:szCs w:val="28"/>
        </w:rPr>
        <w:t xml:space="preserve"> расстояние до всех узлов.</w:t>
      </w:r>
    </w:p>
    <w:p w14:paraId="0B5A683C" w14:textId="10441ABD" w:rsidR="00953E33" w:rsidRPr="00953E33" w:rsidRDefault="00995AF9" w:rsidP="003B5584">
      <w:pPr>
        <w:pStyle w:val="afd"/>
        <w:numPr>
          <w:ilvl w:val="0"/>
          <w:numId w:val="28"/>
        </w:numPr>
        <w:spacing w:after="120"/>
        <w:ind w:left="851" w:right="4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большинстве случаев применяется</w:t>
      </w:r>
      <w:r w:rsidR="00953E33" w:rsidRPr="00953E33">
        <w:rPr>
          <w:sz w:val="28"/>
          <w:szCs w:val="28"/>
        </w:rPr>
        <w:t xml:space="preserve"> для </w:t>
      </w:r>
      <w:r w:rsidR="005F3B65" w:rsidRPr="005F3B65">
        <w:rPr>
          <w:b/>
          <w:bCs/>
          <w:sz w:val="28"/>
          <w:szCs w:val="28"/>
        </w:rPr>
        <w:t>бес</w:t>
      </w:r>
      <w:r w:rsidR="00953E33" w:rsidRPr="00953E33">
        <w:rPr>
          <w:b/>
          <w:bCs/>
          <w:sz w:val="28"/>
          <w:szCs w:val="28"/>
        </w:rPr>
        <w:t>проводных сетей</w:t>
      </w:r>
      <w:r w:rsidR="00953E33" w:rsidRPr="00953E33">
        <w:rPr>
          <w:sz w:val="28"/>
          <w:szCs w:val="28"/>
        </w:rPr>
        <w:t>, где важна минимизация задержек и равномерный доступ.</w:t>
      </w:r>
    </w:p>
    <w:p w14:paraId="265D7B13" w14:textId="77777777" w:rsidR="00953E33" w:rsidRPr="00953E33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953E33">
        <w:rPr>
          <w:b/>
          <w:bCs/>
          <w:sz w:val="28"/>
          <w:szCs w:val="28"/>
        </w:rPr>
        <w:t>Медиана графа</w:t>
      </w:r>
      <w:r w:rsidRPr="00953E33">
        <w:rPr>
          <w:sz w:val="28"/>
          <w:szCs w:val="28"/>
        </w:rPr>
        <w:t>:</w:t>
      </w:r>
    </w:p>
    <w:p w14:paraId="6B4740FF" w14:textId="77777777" w:rsidR="00953E33" w:rsidRPr="00953E33" w:rsidRDefault="00953E33" w:rsidP="003B5584">
      <w:pPr>
        <w:pStyle w:val="afd"/>
        <w:numPr>
          <w:ilvl w:val="0"/>
          <w:numId w:val="26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Подходит для минимизации общих затрат на соединения.</w:t>
      </w:r>
    </w:p>
    <w:p w14:paraId="27956036" w14:textId="77777777" w:rsidR="00953E33" w:rsidRPr="00953E33" w:rsidRDefault="00953E33" w:rsidP="003B5584">
      <w:pPr>
        <w:pStyle w:val="afd"/>
        <w:numPr>
          <w:ilvl w:val="0"/>
          <w:numId w:val="26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Обеспечивает наименьшую сумму расстояний до всех узлов.</w:t>
      </w:r>
    </w:p>
    <w:p w14:paraId="02CBE355" w14:textId="43F7EC9F" w:rsidR="00632FD0" w:rsidRPr="0019692B" w:rsidRDefault="00953E33" w:rsidP="003B5584">
      <w:pPr>
        <w:pStyle w:val="afd"/>
        <w:numPr>
          <w:ilvl w:val="0"/>
          <w:numId w:val="26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Наиболее применима для </w:t>
      </w:r>
      <w:r w:rsidRPr="00953E33">
        <w:rPr>
          <w:b/>
          <w:bCs/>
          <w:sz w:val="28"/>
          <w:szCs w:val="28"/>
        </w:rPr>
        <w:t>проводных сетей</w:t>
      </w:r>
      <w:r w:rsidRPr="00953E33">
        <w:rPr>
          <w:sz w:val="28"/>
          <w:szCs w:val="28"/>
        </w:rPr>
        <w:t>, где важно учитывать общие затраты на соединения и распределение нагрузки.</w:t>
      </w:r>
    </w:p>
    <w:p w14:paraId="11147C63" w14:textId="4DBA6545" w:rsidR="00953E33" w:rsidRPr="0019692B" w:rsidRDefault="00953E33" w:rsidP="0019692B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19692B">
        <w:rPr>
          <w:b/>
          <w:bCs/>
          <w:sz w:val="28"/>
          <w:szCs w:val="28"/>
        </w:rPr>
        <w:t>4. Выбор подходящего метода</w:t>
      </w:r>
    </w:p>
    <w:p w14:paraId="5704CD31" w14:textId="1919DA0D" w:rsidR="003B5584" w:rsidRDefault="00953E33" w:rsidP="00995AF9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sz w:val="28"/>
          <w:szCs w:val="28"/>
        </w:rPr>
        <w:t xml:space="preserve">Для </w:t>
      </w:r>
      <w:r w:rsidR="00632FD0" w:rsidRPr="0019692B">
        <w:rPr>
          <w:sz w:val="28"/>
          <w:szCs w:val="28"/>
        </w:rPr>
        <w:t>данного</w:t>
      </w:r>
      <w:r w:rsidRPr="0019692B">
        <w:rPr>
          <w:sz w:val="28"/>
          <w:szCs w:val="28"/>
        </w:rPr>
        <w:t xml:space="preserve"> курсового проекта по проектированию проводной сети</w:t>
      </w:r>
      <w:r w:rsidR="00632FD0" w:rsidRPr="0019692B">
        <w:rPr>
          <w:sz w:val="28"/>
          <w:szCs w:val="28"/>
        </w:rPr>
        <w:t>, подходящим методом будет являться</w:t>
      </w:r>
      <w:r w:rsidRPr="0019692B">
        <w:rPr>
          <w:sz w:val="28"/>
          <w:szCs w:val="28"/>
        </w:rPr>
        <w:t xml:space="preserve"> медиан</w:t>
      </w:r>
      <w:r w:rsidR="00526B6A">
        <w:rPr>
          <w:sz w:val="28"/>
          <w:szCs w:val="28"/>
        </w:rPr>
        <w:t>а</w:t>
      </w:r>
      <w:r w:rsidRPr="0019692B">
        <w:rPr>
          <w:sz w:val="28"/>
          <w:szCs w:val="28"/>
        </w:rPr>
        <w:t xml:space="preserve"> графа. </w:t>
      </w:r>
    </w:p>
    <w:p w14:paraId="1954C7DC" w14:textId="6AC9B3D4" w:rsidR="00953E33" w:rsidRPr="0019692B" w:rsidRDefault="00953E33" w:rsidP="0019692B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Этот выбор обусловлен следующими факторами:</w:t>
      </w:r>
    </w:p>
    <w:p w14:paraId="3876175C" w14:textId="57FDD2A6" w:rsidR="00953E33" w:rsidRPr="0019692B" w:rsidRDefault="00953E33" w:rsidP="003B5584">
      <w:pPr>
        <w:pStyle w:val="afd"/>
        <w:numPr>
          <w:ilvl w:val="0"/>
          <w:numId w:val="29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В условиях, когда необходимо учитывать не только расстояния, но и затраты на соединения, медиана графа позволяет оптимизировать общие расходы на инфраструктуру.</w:t>
      </w:r>
    </w:p>
    <w:p w14:paraId="163B8FE9" w14:textId="3F870784" w:rsidR="00953E33" w:rsidRPr="0019692B" w:rsidRDefault="00953E33" w:rsidP="003B5584">
      <w:pPr>
        <w:pStyle w:val="afd"/>
        <w:numPr>
          <w:ilvl w:val="0"/>
          <w:numId w:val="29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19692B">
        <w:rPr>
          <w:sz w:val="28"/>
          <w:szCs w:val="28"/>
        </w:rPr>
        <w:t>Медиана позволяет более эффективно распределять нагрузку между узлами, что особенно важно в сетях с большим количеством пользователей.</w:t>
      </w:r>
    </w:p>
    <w:p w14:paraId="7D990036" w14:textId="78A29F0D" w:rsidR="009204D0" w:rsidRPr="00DF278F" w:rsidRDefault="00953E33" w:rsidP="003B5584">
      <w:pPr>
        <w:pStyle w:val="afd"/>
        <w:numPr>
          <w:ilvl w:val="0"/>
          <w:numId w:val="29"/>
        </w:numPr>
        <w:spacing w:after="120"/>
        <w:ind w:left="851" w:right="425" w:firstLine="709"/>
        <w:jc w:val="both"/>
        <w:rPr>
          <w:bCs/>
          <w:color w:val="000000"/>
          <w:sz w:val="28"/>
          <w:szCs w:val="28"/>
        </w:rPr>
      </w:pPr>
      <w:r w:rsidRPr="0019692B">
        <w:rPr>
          <w:sz w:val="28"/>
          <w:szCs w:val="28"/>
        </w:rPr>
        <w:t>Метод медианы позволяет легко адаптировать проект к изменениям в структуре сети, например, при добавлении новых узлов или изменении конфигурации.</w:t>
      </w:r>
    </w:p>
    <w:p w14:paraId="37C4679F" w14:textId="0FB315D0" w:rsidR="008E32EA" w:rsidRPr="008E32EA" w:rsidRDefault="008E32EA" w:rsidP="00BF422D">
      <w:pPr>
        <w:pStyle w:val="20"/>
        <w:pPrChange w:id="152" w:author="Demo" w:date="2025-03-15T12:34:00Z">
          <w:pPr>
            <w:pStyle w:val="20"/>
          </w:pPr>
        </w:pPrChange>
      </w:pPr>
      <w:r>
        <w:t xml:space="preserve">1.5 </w:t>
      </w:r>
      <w:r w:rsidRPr="008E32EA">
        <w:t>Аналитическое решение задачи оптимизации сети выбранным методом</w:t>
      </w:r>
    </w:p>
    <w:p w14:paraId="6A5D8D5D" w14:textId="0BE10881" w:rsidR="008E32EA" w:rsidRDefault="008E32EA" w:rsidP="008E32EA">
      <w:pPr>
        <w:pStyle w:val="afd"/>
        <w:spacing w:after="120"/>
        <w:ind w:left="567" w:right="425"/>
        <w:jc w:val="both"/>
        <w:rPr>
          <w:ins w:id="153" w:author="Demo" w:date="2025-03-15T12:50:00Z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 основе выбранного метода поиска оптимального расположения аппаратной здания, используя ранее построенный граф и матрицу расстояний между точками модно рассчитать место под размещение будущей аппаратной здания. </w:t>
      </w:r>
    </w:p>
    <w:p w14:paraId="530FF32F" w14:textId="32B551DD" w:rsidR="00735209" w:rsidRPr="00735209" w:rsidRDefault="00735209" w:rsidP="00735209">
      <w:pPr>
        <w:pStyle w:val="afd"/>
        <w:spacing w:line="240" w:lineRule="auto"/>
        <w:ind w:left="567" w:right="425" w:firstLine="0"/>
        <w:jc w:val="both"/>
        <w:rPr>
          <w:bCs/>
          <w:color w:val="000000"/>
          <w:szCs w:val="28"/>
          <w:rPrChange w:id="154" w:author="Demo" w:date="2025-03-15T12:50:00Z">
            <w:rPr>
              <w:bCs/>
              <w:color w:val="000000"/>
              <w:sz w:val="28"/>
              <w:szCs w:val="28"/>
            </w:rPr>
          </w:rPrChange>
        </w:rPr>
        <w:pPrChange w:id="155" w:author="Demo" w:date="2025-03-15T12:50:00Z">
          <w:pPr>
            <w:pStyle w:val="afd"/>
            <w:spacing w:after="120"/>
            <w:ind w:left="567" w:right="425"/>
            <w:jc w:val="both"/>
          </w:pPr>
        </w:pPrChange>
      </w:pPr>
      <w:ins w:id="156" w:author="Demo" w:date="2025-03-15T12:50:00Z">
        <w:r w:rsidRPr="00735209">
          <w:rPr>
            <w:bCs/>
            <w:color w:val="000000"/>
            <w:szCs w:val="28"/>
            <w:rPrChange w:id="157" w:author="Demo" w:date="2025-03-15T12:50:00Z">
              <w:rPr>
                <w:bCs/>
                <w:color w:val="000000"/>
                <w:sz w:val="28"/>
                <w:szCs w:val="28"/>
              </w:rPr>
            </w:rPrChange>
          </w:rPr>
          <w:t xml:space="preserve">Таблица 2. Поиск точки размещения </w:t>
        </w:r>
      </w:ins>
      <w:ins w:id="158" w:author="Demo" w:date="2025-03-15T12:51:00Z">
        <w:r w:rsidRPr="00735209">
          <w:rPr>
            <w:bCs/>
            <w:color w:val="000000"/>
            <w:szCs w:val="28"/>
            <w:rPrChange w:id="159" w:author="Demo" w:date="2025-03-15T12:50:00Z">
              <w:rPr>
                <w:bCs/>
                <w:color w:val="000000"/>
                <w:szCs w:val="28"/>
              </w:rPr>
            </w:rPrChange>
          </w:rPr>
          <w:t>аппаратной</w:t>
        </w:r>
      </w:ins>
      <w:ins w:id="160" w:author="Demo" w:date="2025-03-15T12:50:00Z">
        <w:r w:rsidRPr="00735209">
          <w:rPr>
            <w:bCs/>
            <w:color w:val="000000"/>
            <w:szCs w:val="28"/>
            <w:rPrChange w:id="161" w:author="Demo" w:date="2025-03-15T12:50:00Z">
              <w:rPr>
                <w:bCs/>
                <w:color w:val="000000"/>
                <w:sz w:val="28"/>
                <w:szCs w:val="28"/>
              </w:rPr>
            </w:rPrChange>
          </w:rPr>
          <w:t xml:space="preserve"> здания.</w:t>
        </w:r>
      </w:ins>
    </w:p>
    <w:tbl>
      <w:tblPr>
        <w:tblpPr w:leftFromText="180" w:rightFromText="180" w:vertAnchor="text" w:horzAnchor="page" w:tblpX="2107" w:tblpY="14"/>
        <w:tblW w:w="7943" w:type="dxa"/>
        <w:tblLook w:val="04A0" w:firstRow="1" w:lastRow="0" w:firstColumn="1" w:lastColumn="0" w:noHBand="0" w:noVBand="1"/>
        <w:tblPrChange w:id="162" w:author="Demo" w:date="2025-03-15T12:49:00Z">
          <w:tblPr>
            <w:tblpPr w:leftFromText="180" w:rightFromText="180" w:vertAnchor="text" w:horzAnchor="page" w:tblpX="2107" w:tblpY="14"/>
            <w:tblW w:w="8664" w:type="dxa"/>
            <w:tblLook w:val="04A0" w:firstRow="1" w:lastRow="0" w:firstColumn="1" w:lastColumn="0" w:noHBand="0" w:noVBand="1"/>
          </w:tblPr>
        </w:tblPrChange>
      </w:tblPr>
      <w:tblGrid>
        <w:gridCol w:w="45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1147"/>
        <w:tblGridChange w:id="163">
          <w:tblGrid>
            <w:gridCol w:w="588"/>
            <w:gridCol w:w="713"/>
            <w:gridCol w:w="713"/>
            <w:gridCol w:w="713"/>
            <w:gridCol w:w="712"/>
            <w:gridCol w:w="712"/>
            <w:gridCol w:w="712"/>
            <w:gridCol w:w="712"/>
            <w:gridCol w:w="712"/>
            <w:gridCol w:w="712"/>
            <w:gridCol w:w="712"/>
            <w:gridCol w:w="953"/>
          </w:tblGrid>
        </w:tblGridChange>
      </w:tblGrid>
      <w:tr w:rsidR="003236E9" w:rsidRPr="00735209" w14:paraId="31BCB767" w14:textId="77777777" w:rsidTr="00735209">
        <w:trPr>
          <w:trHeight w:val="166"/>
          <w:trPrChange w:id="164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65" w:author="Demo" w:date="2025-03-15T12:49:00Z">
              <w:tcPr>
                <w:tcW w:w="58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9E1C2A" w14:textId="77777777" w:rsidR="003236E9" w:rsidRPr="00735209" w:rsidRDefault="003236E9" w:rsidP="003236E9">
            <w:pPr>
              <w:jc w:val="center"/>
              <w:rPr>
                <w:color w:val="FF0000"/>
                <w:sz w:val="24"/>
                <w:szCs w:val="24"/>
                <w:rPrChange w:id="166" w:author="Demo" w:date="2025-03-15T12:49:00Z">
                  <w:rPr>
                    <w:color w:val="FF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FF0000"/>
                <w:sz w:val="24"/>
                <w:szCs w:val="24"/>
                <w:rPrChange w:id="167" w:author="Demo" w:date="2025-03-15T12:49:00Z">
                  <w:rPr>
                    <w:bCs/>
                    <w:color w:val="FF0000"/>
                    <w:sz w:val="28"/>
                    <w:szCs w:val="28"/>
                  </w:rPr>
                </w:rPrChange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68" w:author="Demo" w:date="2025-03-15T12:49:00Z">
              <w:tcPr>
                <w:tcW w:w="713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3AB606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6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7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71" w:author="Demo" w:date="2025-03-15T12:49:00Z">
              <w:tcPr>
                <w:tcW w:w="713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09D636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7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7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74" w:author="Demo" w:date="2025-03-15T12:49:00Z">
              <w:tcPr>
                <w:tcW w:w="713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0FA105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7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7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77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452023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7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7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80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92B062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8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8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83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29861F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8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8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6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86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AF34E1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8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8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7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89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3075BE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9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9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8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92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C5DE32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9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9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9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195" w:author="Demo" w:date="2025-03-15T12:49:00Z">
              <w:tcPr>
                <w:tcW w:w="71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8DFD2B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19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19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  <w:tcPrChange w:id="198" w:author="Demo" w:date="2025-03-15T12:49:00Z">
              <w:tcPr>
                <w:tcW w:w="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noWrap/>
                <w:vAlign w:val="bottom"/>
                <w:hideMark/>
              </w:tcPr>
            </w:tcPrChange>
          </w:tcPr>
          <w:p w14:paraId="0DA29863" w14:textId="77777777" w:rsidR="003236E9" w:rsidRPr="00735209" w:rsidRDefault="003236E9" w:rsidP="003236E9">
            <w:pPr>
              <w:rPr>
                <w:color w:val="000000"/>
                <w:sz w:val="24"/>
                <w:szCs w:val="24"/>
                <w:rPrChange w:id="199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200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СУММА</w:t>
            </w:r>
          </w:p>
        </w:tc>
      </w:tr>
      <w:tr w:rsidR="003236E9" w:rsidRPr="00735209" w14:paraId="2F48DBA1" w14:textId="77777777" w:rsidTr="00735209">
        <w:trPr>
          <w:trHeight w:val="166"/>
          <w:trPrChange w:id="201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02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FD4AF0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0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0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05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D4C6E4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0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0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08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82E4FA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0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1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23,3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11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3B1F78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1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1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38,3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1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D71012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1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1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1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346279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1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1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22,5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2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56966F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2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2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2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7A07B9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2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2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2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2B1F02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2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2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42,3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2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F56C6A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3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3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23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F10079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3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3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008059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236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237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241,2</w:t>
            </w:r>
          </w:p>
        </w:tc>
      </w:tr>
      <w:tr w:rsidR="003236E9" w:rsidRPr="00735209" w14:paraId="23333B81" w14:textId="77777777" w:rsidTr="00735209">
        <w:trPr>
          <w:trHeight w:val="166"/>
          <w:trPrChange w:id="238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39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91E8EB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4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4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42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5623E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4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4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23,3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45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7AB2BF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4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4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48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CC218D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4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5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5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D3FCAD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5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5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37,7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5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355990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5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5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5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5DCBCB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5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5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040BF8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6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6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EFF777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6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6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997655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6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6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26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017117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7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7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44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2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060D26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273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274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251,9</w:t>
            </w:r>
          </w:p>
        </w:tc>
      </w:tr>
      <w:tr w:rsidR="003236E9" w:rsidRPr="00735209" w14:paraId="3602FFF4" w14:textId="77777777" w:rsidTr="00735209">
        <w:trPr>
          <w:trHeight w:val="166"/>
          <w:trPrChange w:id="275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76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F7E8F6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7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7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79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54FCCC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8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8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38,3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82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16F422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8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8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85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449F94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8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8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8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4EC351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8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9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9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BC89B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9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9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9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FFC28B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9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9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9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7B1E7C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29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29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F151F6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0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0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86253B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0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0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30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F31534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0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0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9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551B3F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310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311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272,9</w:t>
            </w:r>
          </w:p>
        </w:tc>
      </w:tr>
      <w:tr w:rsidR="003236E9" w:rsidRPr="00735209" w14:paraId="1AD74774" w14:textId="77777777" w:rsidTr="00735209">
        <w:trPr>
          <w:trHeight w:val="166"/>
          <w:trPrChange w:id="312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3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C21F2B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1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1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6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D69C78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1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1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9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E18467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2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2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37,7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2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454BE9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2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2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221766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2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2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8C7764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2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3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711521F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3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3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E8817F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3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3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41,7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60B90F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3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3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4C4CC0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4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4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34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CD3741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4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4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11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  <w:tcPrChange w:id="346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4B084"/>
                <w:noWrap/>
                <w:vAlign w:val="bottom"/>
                <w:hideMark/>
              </w:tcPr>
            </w:tcPrChange>
          </w:tcPr>
          <w:p w14:paraId="271990DD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347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348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213,4</w:t>
            </w:r>
          </w:p>
        </w:tc>
      </w:tr>
      <w:tr w:rsidR="003236E9" w:rsidRPr="00735209" w14:paraId="3FE51AD9" w14:textId="77777777" w:rsidTr="00735209">
        <w:trPr>
          <w:trHeight w:val="166"/>
          <w:trPrChange w:id="349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0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FDCE67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5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5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3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88214F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5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5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22,5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6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16BD26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5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5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9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0737E8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6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6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9C8E07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6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6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A5851F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6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6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94DEF3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6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7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26,5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DDDD89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7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7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2CAA54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7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7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3340DEF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7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7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38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F073B9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8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8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3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85679F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384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385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243</w:t>
            </w:r>
          </w:p>
        </w:tc>
      </w:tr>
      <w:tr w:rsidR="003236E9" w:rsidRPr="00735209" w14:paraId="1C7791EF" w14:textId="77777777" w:rsidTr="00735209">
        <w:trPr>
          <w:trHeight w:val="166"/>
          <w:trPrChange w:id="386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87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43D9BD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8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8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90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D04F88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9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9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93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2BE6CB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9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9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96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E5C97A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39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39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9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1326A9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0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0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62FC79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0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0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26,5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208060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0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0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8DC1A2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0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1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22,6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EE41B5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1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1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36,6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FF8D86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1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1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41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8926D7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1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1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36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0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7F233D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421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422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237,1</w:t>
            </w:r>
          </w:p>
        </w:tc>
      </w:tr>
      <w:tr w:rsidR="003236E9" w:rsidRPr="00735209" w14:paraId="6F6E11F1" w14:textId="77777777" w:rsidTr="00735209">
        <w:trPr>
          <w:trHeight w:val="166"/>
          <w:trPrChange w:id="423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4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2264F3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2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2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7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2B9150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2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2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0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16925B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3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3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3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9D85B0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3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3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C284CC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3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3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41,7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116E54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4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4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665E2D4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4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4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22,6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DBBAE4B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4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4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41A2D7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4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5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5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B4F0D3D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5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5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454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2BBC34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5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5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7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FB776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458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459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251,2</w:t>
            </w:r>
          </w:p>
        </w:tc>
      </w:tr>
      <w:tr w:rsidR="003236E9" w:rsidRPr="00735209" w14:paraId="26013587" w14:textId="77777777" w:rsidTr="00735209">
        <w:trPr>
          <w:trHeight w:val="166"/>
          <w:trPrChange w:id="460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61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CB32FD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6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6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64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13FAE3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6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6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42,3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67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30B3CB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6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6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70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125E07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7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7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7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52061D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7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7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7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6562236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7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7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7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16B58F1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8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8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36,6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8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E4001F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8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8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8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89880E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8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8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8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D96EB6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8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9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491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1D27A95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9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49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31,5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4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B572C8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495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496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245,4</w:t>
            </w:r>
          </w:p>
        </w:tc>
      </w:tr>
      <w:tr w:rsidR="003236E9" w:rsidRPr="00735209" w14:paraId="7844CE51" w14:textId="77777777" w:rsidTr="00735209">
        <w:trPr>
          <w:trHeight w:val="166"/>
          <w:trPrChange w:id="497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98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76F51D7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49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0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01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4A357C2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0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0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04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96A7F3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0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0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07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59F8E1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0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0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1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519EC4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1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1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1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E8A525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1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1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1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B8662D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1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1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1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D8AE6FD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2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2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31,6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2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4CC4EA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2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2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27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2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CF329BA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2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2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528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794871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2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3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1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0FFC09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532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533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240,2</w:t>
            </w:r>
          </w:p>
        </w:tc>
      </w:tr>
      <w:tr w:rsidR="003236E9" w:rsidRPr="00735209" w14:paraId="7CFC62D9" w14:textId="77777777" w:rsidTr="00735209">
        <w:trPr>
          <w:trHeight w:val="166"/>
          <w:trPrChange w:id="534" w:author="Demo" w:date="2025-03-15T12:49:00Z">
            <w:trPr>
              <w:trHeight w:val="254"/>
            </w:trPr>
          </w:trPrChange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35" w:author="Demo" w:date="2025-03-15T12:49:00Z">
              <w:tcPr>
                <w:tcW w:w="588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2ABEC98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3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3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38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8A03DB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39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40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41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66D502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42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43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44" w:author="Demo" w:date="2025-03-15T12:49:00Z">
              <w:tcPr>
                <w:tcW w:w="7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AA9E15C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45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46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47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237487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48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49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50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DE2A523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51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52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53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AE60F40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54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55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56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6E3D46E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57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58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40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59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D59530F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60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61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31,5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62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6D42AC9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63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64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13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  <w:tcPrChange w:id="565" w:author="Demo" w:date="2025-03-15T12:49:00Z">
              <w:tcPr>
                <w:tcW w:w="712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47A2DAD" w14:textId="77777777" w:rsidR="003236E9" w:rsidRPr="00735209" w:rsidRDefault="003236E9" w:rsidP="003236E9">
            <w:pPr>
              <w:jc w:val="center"/>
              <w:rPr>
                <w:color w:val="000000"/>
                <w:sz w:val="24"/>
                <w:szCs w:val="24"/>
                <w:rPrChange w:id="566" w:author="Demo" w:date="2025-03-15T12:49:00Z">
                  <w:rPr>
                    <w:color w:val="000000"/>
                    <w:sz w:val="28"/>
                    <w:szCs w:val="28"/>
                  </w:rPr>
                </w:rPrChange>
              </w:rPr>
            </w:pPr>
            <w:r w:rsidRPr="00735209">
              <w:rPr>
                <w:bCs/>
                <w:color w:val="000000"/>
                <w:sz w:val="24"/>
                <w:szCs w:val="24"/>
                <w:rPrChange w:id="567" w:author="Demo" w:date="2025-03-15T12:49:00Z">
                  <w:rPr>
                    <w:bCs/>
                    <w:color w:val="000000"/>
                    <w:sz w:val="28"/>
                    <w:szCs w:val="28"/>
                  </w:rPr>
                </w:rPrChange>
              </w:rPr>
              <w:t>0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8" w:author="Demo" w:date="2025-03-15T12:49:00Z">
              <w:tcPr>
                <w:tcW w:w="95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36F25B" w14:textId="77777777" w:rsidR="003236E9" w:rsidRPr="00735209" w:rsidRDefault="003236E9" w:rsidP="003236E9">
            <w:pPr>
              <w:jc w:val="right"/>
              <w:rPr>
                <w:color w:val="000000"/>
                <w:sz w:val="24"/>
                <w:szCs w:val="24"/>
                <w:rPrChange w:id="569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5209">
              <w:rPr>
                <w:color w:val="000000"/>
                <w:sz w:val="24"/>
                <w:szCs w:val="24"/>
                <w:rPrChange w:id="570" w:author="Demo" w:date="2025-03-15T12:4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254,5</w:t>
            </w:r>
          </w:p>
        </w:tc>
      </w:tr>
    </w:tbl>
    <w:p w14:paraId="79921F32" w14:textId="77777777" w:rsidR="003236E9" w:rsidRDefault="003236E9" w:rsidP="00735209">
      <w:pPr>
        <w:pStyle w:val="afd"/>
        <w:spacing w:after="120"/>
        <w:ind w:left="0" w:right="425" w:firstLine="0"/>
        <w:jc w:val="both"/>
        <w:rPr>
          <w:bCs/>
          <w:color w:val="000000"/>
          <w:sz w:val="28"/>
          <w:szCs w:val="28"/>
        </w:rPr>
        <w:pPrChange w:id="571" w:author="Demo" w:date="2025-03-15T12:49:00Z">
          <w:pPr>
            <w:pStyle w:val="afd"/>
            <w:spacing w:after="120"/>
            <w:ind w:left="567" w:right="425"/>
            <w:jc w:val="both"/>
          </w:pPr>
        </w:pPrChange>
      </w:pPr>
    </w:p>
    <w:p w14:paraId="331A73EA" w14:textId="226E0F00" w:rsidR="003236E9" w:rsidDel="00735209" w:rsidRDefault="003236E9" w:rsidP="00DC25DA">
      <w:pPr>
        <w:pStyle w:val="afd"/>
        <w:spacing w:after="120"/>
        <w:ind w:left="567" w:right="425"/>
        <w:jc w:val="both"/>
        <w:rPr>
          <w:del w:id="572" w:author="Demo" w:date="2025-03-15T12:49:00Z"/>
          <w:bCs/>
          <w:color w:val="000000"/>
          <w:sz w:val="28"/>
          <w:szCs w:val="28"/>
        </w:rPr>
      </w:pPr>
    </w:p>
    <w:p w14:paraId="73424A10" w14:textId="77777777" w:rsidR="00735209" w:rsidRDefault="00735209" w:rsidP="00735209">
      <w:pPr>
        <w:pStyle w:val="afd"/>
        <w:spacing w:after="120"/>
        <w:ind w:left="0" w:right="425" w:firstLine="0"/>
        <w:jc w:val="both"/>
        <w:rPr>
          <w:ins w:id="573" w:author="Demo" w:date="2025-03-15T12:49:00Z"/>
          <w:bCs/>
          <w:color w:val="000000"/>
          <w:sz w:val="28"/>
          <w:szCs w:val="28"/>
        </w:rPr>
        <w:pPrChange w:id="574" w:author="Demo" w:date="2025-03-15T12:49:00Z">
          <w:pPr>
            <w:pStyle w:val="afd"/>
            <w:spacing w:after="120"/>
            <w:ind w:left="567" w:right="425"/>
            <w:jc w:val="both"/>
          </w:pPr>
        </w:pPrChange>
      </w:pPr>
    </w:p>
    <w:p w14:paraId="557A0BAF" w14:textId="51204A90" w:rsidR="008E32EA" w:rsidDel="00735209" w:rsidRDefault="008E32EA" w:rsidP="00DC25DA">
      <w:pPr>
        <w:pStyle w:val="afd"/>
        <w:spacing w:after="120"/>
        <w:ind w:left="567" w:right="425"/>
        <w:jc w:val="both"/>
        <w:rPr>
          <w:del w:id="575" w:author="Demo" w:date="2025-03-15T12:49:00Z"/>
          <w:bCs/>
          <w:color w:val="000000"/>
          <w:sz w:val="28"/>
          <w:szCs w:val="28"/>
        </w:rPr>
      </w:pPr>
    </w:p>
    <w:p w14:paraId="5ED94ECD" w14:textId="77777777" w:rsidR="00735209" w:rsidRPr="008E32EA" w:rsidRDefault="00735209" w:rsidP="008E32EA">
      <w:pPr>
        <w:pStyle w:val="afd"/>
        <w:spacing w:after="120"/>
        <w:ind w:left="567" w:right="425"/>
        <w:jc w:val="both"/>
        <w:rPr>
          <w:ins w:id="576" w:author="Demo" w:date="2025-03-15T12:49:00Z"/>
          <w:bCs/>
          <w:color w:val="000000"/>
          <w:sz w:val="28"/>
          <w:szCs w:val="28"/>
        </w:rPr>
      </w:pPr>
    </w:p>
    <w:p w14:paraId="4C08EB2C" w14:textId="712A1267" w:rsidR="003236E9" w:rsidRPr="003236E9" w:rsidDel="00735209" w:rsidRDefault="003236E9">
      <w:pPr>
        <w:pStyle w:val="afd"/>
        <w:spacing w:after="120"/>
        <w:ind w:right="425"/>
        <w:jc w:val="both"/>
        <w:rPr>
          <w:del w:id="577" w:author="Demo" w:date="2025-03-15T12:49:00Z"/>
          <w:bCs/>
          <w:color w:val="000000"/>
          <w:sz w:val="28"/>
          <w:szCs w:val="28"/>
        </w:rPr>
        <w:pPrChange w:id="578" w:author="Demo" w:date="2025-03-15T12:08:00Z">
          <w:pPr>
            <w:pStyle w:val="afd"/>
            <w:numPr>
              <w:numId w:val="22"/>
            </w:numPr>
            <w:spacing w:after="120"/>
            <w:ind w:left="567" w:right="425" w:hanging="360"/>
            <w:jc w:val="both"/>
          </w:pPr>
        </w:pPrChange>
      </w:pPr>
    </w:p>
    <w:p w14:paraId="72F1EFC5" w14:textId="7610E5D6" w:rsidR="003236E9" w:rsidRPr="003236E9" w:rsidDel="00735209" w:rsidRDefault="003236E9" w:rsidP="003236E9">
      <w:pPr>
        <w:rPr>
          <w:del w:id="579" w:author="Demo" w:date="2025-03-15T12:49:00Z"/>
        </w:rPr>
      </w:pPr>
    </w:p>
    <w:p w14:paraId="736141BF" w14:textId="014E3CA8" w:rsidR="003236E9" w:rsidRPr="003236E9" w:rsidDel="00735209" w:rsidRDefault="003236E9" w:rsidP="003236E9">
      <w:pPr>
        <w:rPr>
          <w:del w:id="580" w:author="Demo" w:date="2025-03-15T12:49:00Z"/>
        </w:rPr>
      </w:pPr>
    </w:p>
    <w:p w14:paraId="0A941A43" w14:textId="31799A87" w:rsidR="003236E9" w:rsidRPr="003236E9" w:rsidDel="00735209" w:rsidRDefault="003236E9" w:rsidP="003236E9">
      <w:pPr>
        <w:rPr>
          <w:del w:id="581" w:author="Demo" w:date="2025-03-15T12:49:00Z"/>
        </w:rPr>
      </w:pPr>
    </w:p>
    <w:p w14:paraId="6086991C" w14:textId="2129E7F1" w:rsidR="003236E9" w:rsidRPr="003236E9" w:rsidDel="00735209" w:rsidRDefault="003236E9" w:rsidP="003236E9">
      <w:pPr>
        <w:rPr>
          <w:del w:id="582" w:author="Demo" w:date="2025-03-15T12:49:00Z"/>
        </w:rPr>
      </w:pPr>
    </w:p>
    <w:p w14:paraId="4A89A0A7" w14:textId="5FB3BEAF" w:rsidR="003236E9" w:rsidRPr="003236E9" w:rsidDel="00735209" w:rsidRDefault="003236E9" w:rsidP="003236E9">
      <w:pPr>
        <w:rPr>
          <w:del w:id="583" w:author="Demo" w:date="2025-03-15T12:49:00Z"/>
        </w:rPr>
      </w:pPr>
    </w:p>
    <w:p w14:paraId="1B1FEC92" w14:textId="0DA735A1" w:rsidR="003236E9" w:rsidRPr="003236E9" w:rsidDel="00735209" w:rsidRDefault="003236E9" w:rsidP="003236E9">
      <w:pPr>
        <w:rPr>
          <w:del w:id="584" w:author="Demo" w:date="2025-03-15T12:49:00Z"/>
        </w:rPr>
      </w:pPr>
    </w:p>
    <w:p w14:paraId="0AB820D6" w14:textId="62C10873" w:rsidR="003236E9" w:rsidRPr="003236E9" w:rsidDel="00735209" w:rsidRDefault="003236E9" w:rsidP="003236E9">
      <w:pPr>
        <w:rPr>
          <w:del w:id="585" w:author="Demo" w:date="2025-03-15T12:49:00Z"/>
        </w:rPr>
      </w:pPr>
    </w:p>
    <w:p w14:paraId="57F63BF7" w14:textId="7C4E3FE5" w:rsidR="003236E9" w:rsidRDefault="003236E9" w:rsidP="00DC25DA">
      <w:pPr>
        <w:pStyle w:val="afd"/>
        <w:spacing w:after="120"/>
        <w:ind w:left="567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Опираясь на матрицу расстояний между точками для поиска медианы графа было выполнено построчное сложение значений. Затем из результатов сложения была выбрана строка с наименьшим значением. Такой строкой являлась точка №4.</w:t>
      </w:r>
    </w:p>
    <w:p w14:paraId="7C528A7F" w14:textId="495846C3" w:rsidR="00DC25DA" w:rsidRDefault="00DC25DA" w:rsidP="00DC25DA">
      <w:pPr>
        <w:pStyle w:val="afd"/>
        <w:spacing w:after="120"/>
        <w:ind w:left="567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Согласно </w:t>
      </w:r>
      <w:r w:rsidRPr="00415B72">
        <w:rPr>
          <w:sz w:val="28"/>
          <w:szCs w:val="28"/>
        </w:rPr>
        <w:t>ГОСТ Р 59315</w:t>
      </w:r>
      <w:r>
        <w:rPr>
          <w:sz w:val="28"/>
          <w:szCs w:val="28"/>
        </w:rPr>
        <w:t>:</w:t>
      </w:r>
    </w:p>
    <w:p w14:paraId="67385A45" w14:textId="2CF625C2" w:rsidR="00DC25DA" w:rsidRDefault="00DC25DA" w:rsidP="00DC25DA">
      <w:pPr>
        <w:pStyle w:val="affff"/>
        <w:numPr>
          <w:ilvl w:val="0"/>
          <w:numId w:val="33"/>
        </w:numPr>
        <w:spacing w:after="160" w:line="360" w:lineRule="auto"/>
        <w:ind w:left="567" w:right="284" w:firstLine="567"/>
        <w:jc w:val="both"/>
        <w:rPr>
          <w:sz w:val="28"/>
          <w:szCs w:val="28"/>
        </w:rPr>
      </w:pPr>
      <w:r w:rsidRPr="00E04B05">
        <w:rPr>
          <w:sz w:val="28"/>
          <w:szCs w:val="28"/>
        </w:rPr>
        <w:t xml:space="preserve">Точка </w:t>
      </w:r>
      <w:r>
        <w:rPr>
          <w:sz w:val="28"/>
          <w:szCs w:val="28"/>
        </w:rPr>
        <w:t xml:space="preserve">должна </w:t>
      </w:r>
      <w:r w:rsidRPr="00E04B05">
        <w:rPr>
          <w:sz w:val="28"/>
          <w:szCs w:val="28"/>
        </w:rPr>
        <w:t>находит</w:t>
      </w:r>
      <w:r>
        <w:rPr>
          <w:sz w:val="28"/>
          <w:szCs w:val="28"/>
        </w:rPr>
        <w:t>ь</w:t>
      </w:r>
      <w:r w:rsidRPr="00E04B05">
        <w:rPr>
          <w:sz w:val="28"/>
          <w:szCs w:val="28"/>
        </w:rPr>
        <w:t>ся на первом этаже здания;</w:t>
      </w:r>
    </w:p>
    <w:p w14:paraId="77EC036C" w14:textId="6397092B" w:rsidR="00DC25DA" w:rsidRDefault="00DC25DA" w:rsidP="00DC25DA">
      <w:pPr>
        <w:pStyle w:val="affff"/>
        <w:numPr>
          <w:ilvl w:val="0"/>
          <w:numId w:val="33"/>
        </w:numPr>
        <w:spacing w:after="160" w:line="360" w:lineRule="auto"/>
        <w:ind w:left="567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окон должно быть минимально</w:t>
      </w:r>
      <w:r w:rsidRPr="00DC25D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344C37D4" w14:textId="7A1896C1" w:rsidR="00DC25DA" w:rsidRDefault="00DC25DA" w:rsidP="00DC25DA">
      <w:pPr>
        <w:pStyle w:val="affff"/>
        <w:numPr>
          <w:ilvl w:val="0"/>
          <w:numId w:val="33"/>
        </w:numPr>
        <w:spacing w:after="160" w:line="360" w:lineRule="auto"/>
        <w:ind w:left="567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Площадь комнаты должна быть более 1</w:t>
      </w:r>
      <w:r w:rsidRPr="00415B7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514522">
        <w:rPr>
          <w:sz w:val="28"/>
          <w:szCs w:val="28"/>
        </w:rPr>
        <w:t>м²</w:t>
      </w:r>
      <w:r>
        <w:rPr>
          <w:sz w:val="28"/>
          <w:szCs w:val="28"/>
        </w:rPr>
        <w:t>.</w:t>
      </w:r>
    </w:p>
    <w:p w14:paraId="208FB55D" w14:textId="77777777" w:rsidR="00DC25DA" w:rsidRDefault="00DC25DA" w:rsidP="00DC25DA">
      <w:pPr>
        <w:pStyle w:val="affff"/>
        <w:spacing w:after="160" w:line="360" w:lineRule="auto"/>
        <w:ind w:left="1134" w:right="284"/>
        <w:jc w:val="both"/>
        <w:rPr>
          <w:sz w:val="28"/>
          <w:szCs w:val="28"/>
        </w:rPr>
      </w:pPr>
    </w:p>
    <w:p w14:paraId="1827CC4C" w14:textId="7249F972" w:rsidR="00DC25DA" w:rsidRDefault="008B5D91" w:rsidP="00DC25DA">
      <w:pPr>
        <w:pStyle w:val="affff"/>
        <w:spacing w:after="160" w:line="360" w:lineRule="auto"/>
        <w:ind w:left="567" w:right="284" w:firstLine="709"/>
        <w:jc w:val="both"/>
        <w:rPr>
          <w:ins w:id="586" w:author="Demo" w:date="2025-03-15T12:58:00Z"/>
          <w:sz w:val="28"/>
          <w:szCs w:val="28"/>
        </w:rPr>
      </w:pPr>
      <w:ins w:id="587" w:author="Demo" w:date="2025-03-15T12:31:00Z">
        <w:r w:rsidRPr="00735209">
          <w:rPr>
            <w:sz w:val="28"/>
            <w:szCs w:val="28"/>
            <w:rPrChange w:id="588" w:author="Demo" w:date="2025-03-15T12:51:00Z">
              <w:rPr>
                <w:sz w:val="28"/>
                <w:szCs w:val="28"/>
                <w:highlight w:val="yellow"/>
              </w:rPr>
            </w:rPrChange>
          </w:rPr>
          <w:t>Вывод</w:t>
        </w:r>
        <w:proofErr w:type="gramStart"/>
        <w:r w:rsidRPr="00735209">
          <w:rPr>
            <w:sz w:val="28"/>
            <w:szCs w:val="28"/>
            <w:rPrChange w:id="589" w:author="Demo" w:date="2025-03-15T12:51:00Z">
              <w:rPr>
                <w:sz w:val="28"/>
                <w:szCs w:val="28"/>
                <w:highlight w:val="yellow"/>
              </w:rPr>
            </w:rPrChange>
          </w:rPr>
          <w:t xml:space="preserve">: </w:t>
        </w:r>
      </w:ins>
      <w:r w:rsidR="00DC25DA" w:rsidRPr="00735209">
        <w:rPr>
          <w:sz w:val="28"/>
          <w:szCs w:val="28"/>
          <w:rPrChange w:id="590" w:author="Demo" w:date="2025-03-15T12:51:00Z">
            <w:rPr>
              <w:sz w:val="28"/>
              <w:szCs w:val="28"/>
            </w:rPr>
          </w:rPrChange>
        </w:rPr>
        <w:t>На основе</w:t>
      </w:r>
      <w:proofErr w:type="gramEnd"/>
      <w:r w:rsidR="00DC25DA" w:rsidRPr="00735209">
        <w:rPr>
          <w:sz w:val="28"/>
          <w:szCs w:val="28"/>
          <w:rPrChange w:id="591" w:author="Demo" w:date="2025-03-15T12:51:00Z">
            <w:rPr>
              <w:sz w:val="28"/>
              <w:szCs w:val="28"/>
            </w:rPr>
          </w:rPrChange>
        </w:rPr>
        <w:t xml:space="preserve"> расчётов, а также изученных материалов ГОСТ и СанПиН точка №4 подходит под аппаратную здания по всем критериям.</w:t>
      </w:r>
    </w:p>
    <w:p w14:paraId="1AF37E55" w14:textId="77777777" w:rsidR="007C211F" w:rsidRDefault="007C211F" w:rsidP="00DC25DA">
      <w:pPr>
        <w:pStyle w:val="affff"/>
        <w:spacing w:after="160" w:line="360" w:lineRule="auto"/>
        <w:ind w:left="567" w:right="284" w:firstLine="709"/>
        <w:jc w:val="both"/>
        <w:rPr>
          <w:ins w:id="592" w:author="Demo" w:date="2025-03-15T12:58:00Z"/>
          <w:sz w:val="28"/>
          <w:szCs w:val="28"/>
        </w:rPr>
      </w:pPr>
      <w:bookmarkStart w:id="593" w:name="_GoBack"/>
      <w:bookmarkEnd w:id="593"/>
    </w:p>
    <w:p w14:paraId="7E15C7EF" w14:textId="67E27076" w:rsidR="007C211F" w:rsidRDefault="007C211F" w:rsidP="007C211F">
      <w:pPr>
        <w:pStyle w:val="affff"/>
        <w:spacing w:after="160" w:line="360" w:lineRule="auto"/>
        <w:ind w:left="567" w:right="284" w:firstLine="709"/>
        <w:jc w:val="center"/>
        <w:rPr>
          <w:ins w:id="594" w:author="Demo" w:date="2025-03-15T12:05:00Z"/>
          <w:sz w:val="28"/>
          <w:szCs w:val="28"/>
        </w:rPr>
        <w:pPrChange w:id="595" w:author="Demo" w:date="2025-03-15T12:58:00Z">
          <w:pPr>
            <w:pStyle w:val="affff"/>
            <w:spacing w:after="160" w:line="360" w:lineRule="auto"/>
            <w:ind w:left="567" w:right="284" w:firstLine="709"/>
            <w:jc w:val="both"/>
          </w:pPr>
        </w:pPrChange>
      </w:pPr>
      <w:ins w:id="596" w:author="Demo" w:date="2025-03-15T12:58:00Z">
        <w:r>
          <w:rPr>
            <w:noProof/>
          </w:rPr>
          <w:drawing>
            <wp:inline distT="0" distB="0" distL="0" distR="0" wp14:anchorId="25BBA6A7" wp14:editId="00DCC1B1">
              <wp:extent cx="3636717" cy="2880000"/>
              <wp:effectExtent l="0" t="0" r="1905" b="0"/>
              <wp:docPr id="77" name="Рисунок 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6717" cy="28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702BF1E" w14:textId="7F6AC639" w:rsidR="003017B4" w:rsidRDefault="003017B4" w:rsidP="00DC25DA">
      <w:pPr>
        <w:pStyle w:val="affff"/>
        <w:spacing w:after="160" w:line="360" w:lineRule="auto"/>
        <w:ind w:left="567" w:right="284" w:firstLine="709"/>
        <w:jc w:val="both"/>
        <w:rPr>
          <w:ins w:id="597" w:author="Demo" w:date="2025-03-15T12:05:00Z"/>
          <w:sz w:val="28"/>
          <w:szCs w:val="28"/>
        </w:rPr>
      </w:pPr>
    </w:p>
    <w:p w14:paraId="3E43813A" w14:textId="69A18F96" w:rsidR="003017B4" w:rsidDel="00735209" w:rsidRDefault="003017B4" w:rsidP="00DC25DA">
      <w:pPr>
        <w:pStyle w:val="affff"/>
        <w:spacing w:after="160" w:line="360" w:lineRule="auto"/>
        <w:ind w:left="567" w:right="284" w:firstLine="709"/>
        <w:jc w:val="both"/>
        <w:rPr>
          <w:del w:id="598" w:author="Demo" w:date="2025-03-15T12:51:00Z"/>
          <w:sz w:val="28"/>
          <w:szCs w:val="28"/>
        </w:rPr>
      </w:pPr>
    </w:p>
    <w:p w14:paraId="1424EA2C" w14:textId="77777777" w:rsidR="00DC25DA" w:rsidRDefault="00DC25DA" w:rsidP="00DC25DA">
      <w:pPr>
        <w:pStyle w:val="afd"/>
        <w:spacing w:after="120"/>
        <w:ind w:left="567" w:right="425"/>
        <w:jc w:val="both"/>
        <w:rPr>
          <w:bCs/>
          <w:color w:val="000000"/>
          <w:sz w:val="28"/>
          <w:szCs w:val="28"/>
        </w:rPr>
      </w:pPr>
    </w:p>
    <w:p w14:paraId="447B4F3D" w14:textId="7823BBA2" w:rsidR="008F79B7" w:rsidRPr="0019692B" w:rsidRDefault="008F79B7" w:rsidP="00BF422D">
      <w:pPr>
        <w:pStyle w:val="20"/>
        <w:pPrChange w:id="599" w:author="Demo" w:date="2025-03-15T12:34:00Z">
          <w:pPr>
            <w:pStyle w:val="20"/>
          </w:pPr>
        </w:pPrChange>
      </w:pPr>
      <w:r>
        <w:rPr>
          <w:bCs/>
          <w:color w:val="000000"/>
        </w:rPr>
        <w:br w:type="page"/>
      </w:r>
      <w:r>
        <w:t>2.</w:t>
      </w:r>
      <w:r w:rsidRPr="0019692B">
        <w:t xml:space="preserve"> </w:t>
      </w:r>
      <w:r>
        <w:t>Технологическая часть</w:t>
      </w:r>
    </w:p>
    <w:p w14:paraId="499BAA1B" w14:textId="3A070B6B" w:rsidR="008F79B7" w:rsidRPr="0019692B" w:rsidRDefault="008F79B7" w:rsidP="00BF422D">
      <w:pPr>
        <w:pStyle w:val="20"/>
        <w:pPrChange w:id="600" w:author="Demo" w:date="2025-03-15T12:34:00Z">
          <w:pPr>
            <w:pStyle w:val="20"/>
          </w:pPr>
        </w:pPrChange>
      </w:pPr>
      <w:r>
        <w:t>2</w:t>
      </w:r>
      <w:r w:rsidRPr="0019692B">
        <w:t xml:space="preserve">.1 </w:t>
      </w:r>
      <w:r>
        <w:t>Логическое моделирование</w:t>
      </w:r>
    </w:p>
    <w:p w14:paraId="6195293B" w14:textId="73D9AA91" w:rsidR="003236E9" w:rsidRPr="003236E9" w:rsidRDefault="003236E9" w:rsidP="003236E9">
      <w:pPr>
        <w:pStyle w:val="afd"/>
        <w:spacing w:after="120"/>
        <w:ind w:left="1276" w:right="425" w:firstLine="0"/>
        <w:jc w:val="both"/>
        <w:rPr>
          <w:bCs/>
          <w:color w:val="000000"/>
          <w:sz w:val="28"/>
          <w:szCs w:val="28"/>
        </w:rPr>
      </w:pPr>
    </w:p>
    <w:p w14:paraId="23A046A2" w14:textId="3F9EF859" w:rsidR="000E3E52" w:rsidRPr="00632FD0" w:rsidRDefault="00BD56B6" w:rsidP="008E32EA">
      <w:pPr>
        <w:pStyle w:val="afd"/>
        <w:numPr>
          <w:ilvl w:val="0"/>
          <w:numId w:val="22"/>
        </w:numPr>
        <w:spacing w:after="120"/>
        <w:ind w:left="567" w:right="425" w:firstLine="709"/>
        <w:jc w:val="both"/>
        <w:rPr>
          <w:bCs/>
          <w:color w:val="000000"/>
          <w:sz w:val="28"/>
          <w:szCs w:val="28"/>
        </w:rPr>
      </w:pPr>
      <w:r w:rsidRPr="003236E9">
        <w:br w:type="page"/>
      </w:r>
      <w:r w:rsidR="00547519">
        <w:br w:type="page"/>
      </w:r>
      <w:r w:rsidR="00547519">
        <w:br w:type="page"/>
      </w:r>
      <w:r w:rsidR="00547519">
        <w:br w:type="page"/>
      </w:r>
      <w:r w:rsidR="000E3E52" w:rsidRPr="00632FD0">
        <w:rPr>
          <w:b/>
          <w:color w:val="000000"/>
          <w:sz w:val="28"/>
          <w:szCs w:val="28"/>
        </w:rPr>
        <w:t>IP-</w:t>
      </w:r>
      <w:r w:rsidR="003E63CD" w:rsidRPr="00632FD0">
        <w:rPr>
          <w:b/>
          <w:color w:val="000000"/>
          <w:sz w:val="28"/>
          <w:szCs w:val="28"/>
        </w:rPr>
        <w:t>адрес</w:t>
      </w:r>
      <w:r w:rsidR="003E63CD" w:rsidRPr="00632FD0">
        <w:rPr>
          <w:bCs/>
          <w:color w:val="000000"/>
          <w:sz w:val="28"/>
          <w:szCs w:val="28"/>
        </w:rPr>
        <w:t xml:space="preserve"> —</w:t>
      </w:r>
      <w:r w:rsidR="000E3E52" w:rsidRPr="00632FD0">
        <w:rPr>
          <w:bCs/>
          <w:color w:val="000000"/>
          <w:sz w:val="28"/>
          <w:szCs w:val="28"/>
        </w:rPr>
        <w:t xml:space="preserve"> это уникальный идентификатор, присваиваемый каждому устройству, подключенному к сети, использующей протокол IP. Он служит для идентификации устройства в сети и позволяет другим устройствам находить и взаимодействовать с ним. </w:t>
      </w:r>
    </w:p>
    <w:p w14:paraId="556C0F91" w14:textId="1C5401EC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IP-адреса делятся на несколько классов, каждый из которых имеет свои диапазоны и предназначение:</w:t>
      </w:r>
    </w:p>
    <w:p w14:paraId="25F73D92" w14:textId="712282F3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>Класс A:</w:t>
      </w:r>
    </w:p>
    <w:p w14:paraId="1901D27F" w14:textId="404EF4D1" w:rsidR="000E3E52" w:rsidRPr="00632FD0" w:rsidRDefault="000E3E52" w:rsidP="00C265C8">
      <w:pPr>
        <w:pStyle w:val="afd"/>
        <w:numPr>
          <w:ilvl w:val="0"/>
          <w:numId w:val="9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Диапазон: </w:t>
      </w:r>
      <w:r w:rsidR="003E63CD" w:rsidRPr="00632FD0">
        <w:rPr>
          <w:bCs/>
          <w:color w:val="000000"/>
          <w:sz w:val="28"/>
          <w:szCs w:val="28"/>
        </w:rPr>
        <w:t>1.0.0.0–126.0.0.0</w:t>
      </w:r>
    </w:p>
    <w:p w14:paraId="2D5B3C04" w14:textId="245F79B5" w:rsidR="000E3E52" w:rsidRPr="00632FD0" w:rsidRDefault="000E3E52" w:rsidP="00C265C8">
      <w:pPr>
        <w:pStyle w:val="afd"/>
        <w:numPr>
          <w:ilvl w:val="0"/>
          <w:numId w:val="9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16.777.214</w:t>
      </w:r>
    </w:p>
    <w:p w14:paraId="506E92A7" w14:textId="47D25208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>Класс B:</w:t>
      </w:r>
    </w:p>
    <w:p w14:paraId="3CFCEFE7" w14:textId="789894DB" w:rsidR="000E3E52" w:rsidRPr="00632FD0" w:rsidRDefault="000E3E52" w:rsidP="00C265C8">
      <w:pPr>
        <w:pStyle w:val="afd"/>
        <w:numPr>
          <w:ilvl w:val="0"/>
          <w:numId w:val="10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Диапазон: </w:t>
      </w:r>
      <w:r w:rsidR="003E63CD" w:rsidRPr="00632FD0">
        <w:rPr>
          <w:bCs/>
          <w:color w:val="000000"/>
          <w:sz w:val="28"/>
          <w:szCs w:val="28"/>
        </w:rPr>
        <w:t>128.0.0.0–191.255.0.0</w:t>
      </w:r>
    </w:p>
    <w:p w14:paraId="3D3092DF" w14:textId="23B1E301" w:rsidR="000E3E52" w:rsidRPr="00632FD0" w:rsidRDefault="000E3E52" w:rsidP="00C265C8">
      <w:pPr>
        <w:pStyle w:val="afd"/>
        <w:numPr>
          <w:ilvl w:val="0"/>
          <w:numId w:val="10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65.534</w:t>
      </w:r>
    </w:p>
    <w:p w14:paraId="4BA6A366" w14:textId="5B0ABBD6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>Класс C:</w:t>
      </w:r>
    </w:p>
    <w:p w14:paraId="52D758B2" w14:textId="0ADB2084" w:rsidR="000E3E52" w:rsidRPr="00632FD0" w:rsidRDefault="000E3E52" w:rsidP="00C265C8">
      <w:pPr>
        <w:pStyle w:val="afd"/>
        <w:numPr>
          <w:ilvl w:val="0"/>
          <w:numId w:val="1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Диапазон: </w:t>
      </w:r>
      <w:r w:rsidR="003E63CD" w:rsidRPr="00632FD0">
        <w:rPr>
          <w:bCs/>
          <w:color w:val="000000"/>
          <w:sz w:val="28"/>
          <w:szCs w:val="28"/>
        </w:rPr>
        <w:t>192.0.0.0–223.255.255.0</w:t>
      </w:r>
    </w:p>
    <w:p w14:paraId="04BC946E" w14:textId="77777777" w:rsidR="000E3E52" w:rsidRPr="00632FD0" w:rsidRDefault="000E3E52" w:rsidP="00C265C8">
      <w:pPr>
        <w:pStyle w:val="afd"/>
        <w:numPr>
          <w:ilvl w:val="0"/>
          <w:numId w:val="1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254</w:t>
      </w:r>
    </w:p>
    <w:p w14:paraId="24625FC1" w14:textId="5CEF1FB3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>Класс D:</w:t>
      </w:r>
    </w:p>
    <w:p w14:paraId="6D002B81" w14:textId="12B5A2FC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Диапазон: </w:t>
      </w:r>
      <w:r w:rsidR="003E63CD" w:rsidRPr="00632FD0">
        <w:rPr>
          <w:bCs/>
          <w:color w:val="000000"/>
          <w:sz w:val="28"/>
          <w:szCs w:val="28"/>
        </w:rPr>
        <w:t>224.0.0.0–239.255.255.255</w:t>
      </w:r>
    </w:p>
    <w:p w14:paraId="3A91DD23" w14:textId="77777777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Используется для мультикастинга.</w:t>
      </w:r>
    </w:p>
    <w:p w14:paraId="08F1E56A" w14:textId="77777777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</w:p>
    <w:p w14:paraId="76AA42E3" w14:textId="10AA4EB4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Для интернет-кафе </w:t>
      </w:r>
      <w:r w:rsidRPr="00632FD0">
        <w:rPr>
          <w:bCs/>
          <w:color w:val="000000"/>
          <w:sz w:val="28"/>
          <w:szCs w:val="28"/>
          <w:highlight w:val="yellow"/>
        </w:rPr>
        <w:t>с количеством узлов</w:t>
      </w:r>
      <w:r w:rsidRPr="00632FD0">
        <w:rPr>
          <w:bCs/>
          <w:color w:val="000000"/>
          <w:sz w:val="28"/>
          <w:szCs w:val="28"/>
        </w:rPr>
        <w:t>... наиболее подходящим вариантом будет класс C, так как он позволяет создать до 254 узлов в одной сети, что более чем достаточно в данном случае.</w:t>
      </w:r>
    </w:p>
    <w:p w14:paraId="7CD50149" w14:textId="77777777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</w:p>
    <w:p w14:paraId="129F536B" w14:textId="16C3BC9C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Разделение сети на подсети</w:t>
      </w:r>
    </w:p>
    <w:p w14:paraId="683B77B0" w14:textId="34D60094" w:rsidR="000E3E52" w:rsidRPr="00632FD0" w:rsidRDefault="000E3E52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Для разделения различных подразделений между собой рациональнее всего использовать разделение сети на подсети. Для этого используются маски постоянной и переменной длины. </w:t>
      </w:r>
    </w:p>
    <w:p w14:paraId="535471FB" w14:textId="627CC151" w:rsidR="000E3E52" w:rsidRPr="00632FD0" w:rsidRDefault="000E3E52" w:rsidP="00C265C8">
      <w:pPr>
        <w:pStyle w:val="afd"/>
        <w:numPr>
          <w:ilvl w:val="0"/>
          <w:numId w:val="12"/>
        </w:numPr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>Маска постоянной длины (SLSM)</w:t>
      </w:r>
      <w:r w:rsidRPr="00632FD0">
        <w:rPr>
          <w:bCs/>
          <w:color w:val="000000"/>
          <w:sz w:val="28"/>
          <w:szCs w:val="28"/>
        </w:rPr>
        <w:t xml:space="preserve">: В этом случае все подсети имеют одинаковую длину маски. </w:t>
      </w:r>
      <w:r w:rsidR="00C265C8" w:rsidRPr="00632FD0">
        <w:rPr>
          <w:bCs/>
          <w:color w:val="000000"/>
          <w:sz w:val="28"/>
          <w:szCs w:val="28"/>
        </w:rPr>
        <w:t>Они используются для создания подсетей с фиксированной длиной маски.</w:t>
      </w:r>
    </w:p>
    <w:p w14:paraId="0C343DF6" w14:textId="49EC41D4" w:rsidR="000E3E52" w:rsidRPr="00632FD0" w:rsidRDefault="000E3E52" w:rsidP="00C265C8">
      <w:pPr>
        <w:pStyle w:val="afd"/>
        <w:numPr>
          <w:ilvl w:val="0"/>
          <w:numId w:val="12"/>
        </w:numPr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/>
          <w:color w:val="000000"/>
          <w:sz w:val="28"/>
          <w:szCs w:val="28"/>
        </w:rPr>
        <w:t xml:space="preserve">Маска </w:t>
      </w:r>
      <w:r w:rsidR="00C265C8" w:rsidRPr="00632FD0">
        <w:rPr>
          <w:b/>
          <w:color w:val="000000"/>
          <w:sz w:val="28"/>
          <w:szCs w:val="28"/>
        </w:rPr>
        <w:t>переменной длины (VLSM)</w:t>
      </w:r>
      <w:r w:rsidR="003E63CD" w:rsidRPr="00632FD0">
        <w:rPr>
          <w:bCs/>
          <w:color w:val="000000"/>
          <w:sz w:val="28"/>
          <w:szCs w:val="28"/>
        </w:rPr>
        <w:t>:</w:t>
      </w:r>
      <w:r w:rsidR="00C265C8" w:rsidRPr="00632FD0">
        <w:rPr>
          <w:bCs/>
          <w:color w:val="000000"/>
          <w:sz w:val="28"/>
          <w:szCs w:val="28"/>
        </w:rPr>
        <w:t xml:space="preserve"> позволяет создавать подсети различной длины, что дает возможность более гибко распределять IP-адреса в зависимости от потребностей каждой подсети. Это особенно полезно в больших организациях, где разные отделы могут требовать разное количество адресов.</w:t>
      </w:r>
    </w:p>
    <w:p w14:paraId="0806C2C0" w14:textId="1D7643CB" w:rsidR="000E3E52" w:rsidRPr="00632FD0" w:rsidRDefault="00C265C8" w:rsidP="00C265C8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В данном проекте будут использованы маски переменной длины, так как необходимо разграничить между собой разделы с различным количеством конечных узлов.</w:t>
      </w:r>
      <w:r w:rsidR="000E3E52" w:rsidRPr="00632FD0">
        <w:rPr>
          <w:bCs/>
          <w:color w:val="000000"/>
          <w:sz w:val="28"/>
          <w:szCs w:val="28"/>
        </w:rPr>
        <w:t xml:space="preserve"> </w:t>
      </w:r>
    </w:p>
    <w:p w14:paraId="2A2BE3AA" w14:textId="56C3B864" w:rsidR="000E3E52" w:rsidRPr="00632FD0" w:rsidRDefault="000E3E52" w:rsidP="00C265C8">
      <w:pPr>
        <w:pStyle w:val="afd"/>
        <w:numPr>
          <w:ilvl w:val="0"/>
          <w:numId w:val="13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Основная </w:t>
      </w:r>
      <w:r w:rsidR="003E63CD" w:rsidRPr="00632FD0">
        <w:rPr>
          <w:bCs/>
          <w:color w:val="000000"/>
          <w:sz w:val="28"/>
          <w:szCs w:val="28"/>
        </w:rPr>
        <w:t>подсеть:</w:t>
      </w:r>
    </w:p>
    <w:p w14:paraId="70C9C845" w14:textId="77777777" w:rsidR="000E3E52" w:rsidRPr="00632FD0" w:rsidRDefault="000E3E52" w:rsidP="00C265C8">
      <w:pPr>
        <w:pStyle w:val="afd"/>
        <w:numPr>
          <w:ilvl w:val="0"/>
          <w:numId w:val="14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IP-адрес: 192.168.1.0</w:t>
      </w:r>
    </w:p>
    <w:p w14:paraId="08150544" w14:textId="77777777" w:rsidR="000E3E52" w:rsidRPr="00632FD0" w:rsidRDefault="000E3E52" w:rsidP="00C265C8">
      <w:pPr>
        <w:pStyle w:val="afd"/>
        <w:numPr>
          <w:ilvl w:val="0"/>
          <w:numId w:val="14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Маска: 255.255.255.128 (или /25)</w:t>
      </w:r>
    </w:p>
    <w:p w14:paraId="2977C178" w14:textId="77777777" w:rsidR="000E3E52" w:rsidRPr="00632FD0" w:rsidRDefault="000E3E52" w:rsidP="00C265C8">
      <w:pPr>
        <w:pStyle w:val="afd"/>
        <w:numPr>
          <w:ilvl w:val="0"/>
          <w:numId w:val="14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126 (доступно 126 узлов)</w:t>
      </w:r>
    </w:p>
    <w:p w14:paraId="7E029A0E" w14:textId="62D02F2B" w:rsidR="000E3E52" w:rsidRPr="00632FD0" w:rsidRDefault="000E3E52" w:rsidP="00C265C8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Дополнительные подсети для других нужд (например, для администраторов, принтеров и </w:t>
      </w:r>
      <w:r w:rsidR="003E63CD" w:rsidRPr="00632FD0">
        <w:rPr>
          <w:bCs/>
          <w:color w:val="000000"/>
          <w:sz w:val="28"/>
          <w:szCs w:val="28"/>
        </w:rPr>
        <w:t>т. д.</w:t>
      </w:r>
      <w:r w:rsidRPr="00632FD0">
        <w:rPr>
          <w:bCs/>
          <w:color w:val="000000"/>
          <w:sz w:val="28"/>
          <w:szCs w:val="28"/>
        </w:rPr>
        <w:t>):</w:t>
      </w:r>
    </w:p>
    <w:p w14:paraId="70C193B6" w14:textId="2578DC5B" w:rsidR="000E3E52" w:rsidRPr="00632FD0" w:rsidRDefault="000E3E52" w:rsidP="00C265C8">
      <w:pPr>
        <w:pStyle w:val="afd"/>
        <w:numPr>
          <w:ilvl w:val="0"/>
          <w:numId w:val="13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Подсеть для администраторов:</w:t>
      </w:r>
    </w:p>
    <w:p w14:paraId="4D4C9F02" w14:textId="77777777" w:rsidR="000E3E52" w:rsidRPr="00632FD0" w:rsidRDefault="000E3E52" w:rsidP="00C265C8">
      <w:pPr>
        <w:pStyle w:val="afd"/>
        <w:numPr>
          <w:ilvl w:val="0"/>
          <w:numId w:val="1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IP-адрес: 192.168.1.128</w:t>
      </w:r>
    </w:p>
    <w:p w14:paraId="0F7CED2A" w14:textId="77777777" w:rsidR="000E3E52" w:rsidRPr="00632FD0" w:rsidRDefault="000E3E52" w:rsidP="00C265C8">
      <w:pPr>
        <w:pStyle w:val="afd"/>
        <w:numPr>
          <w:ilvl w:val="0"/>
          <w:numId w:val="1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Маска: 255.255.255.192 (или /26)</w:t>
      </w:r>
    </w:p>
    <w:p w14:paraId="46A32B24" w14:textId="77777777" w:rsidR="000E3E52" w:rsidRPr="00632FD0" w:rsidRDefault="000E3E52" w:rsidP="00C265C8">
      <w:pPr>
        <w:pStyle w:val="afd"/>
        <w:numPr>
          <w:ilvl w:val="0"/>
          <w:numId w:val="1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62 (доступно 62 узла)</w:t>
      </w:r>
    </w:p>
    <w:p w14:paraId="5C4C6B63" w14:textId="77777777" w:rsidR="00C265C8" w:rsidRPr="00632FD0" w:rsidRDefault="00C265C8" w:rsidP="000E3E52">
      <w:pPr>
        <w:pStyle w:val="afd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</w:p>
    <w:p w14:paraId="26E91D2B" w14:textId="61419FE6" w:rsidR="000E3E52" w:rsidRPr="00632FD0" w:rsidRDefault="000E3E52" w:rsidP="00C265C8">
      <w:pPr>
        <w:pStyle w:val="afd"/>
        <w:numPr>
          <w:ilvl w:val="0"/>
          <w:numId w:val="13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 xml:space="preserve">Подсеть для </w:t>
      </w:r>
      <w:r w:rsidR="00C265C8" w:rsidRPr="00632FD0">
        <w:rPr>
          <w:bCs/>
          <w:color w:val="000000"/>
          <w:sz w:val="28"/>
          <w:szCs w:val="28"/>
        </w:rPr>
        <w:t>бухгалтерии</w:t>
      </w:r>
      <w:r w:rsidRPr="00632FD0">
        <w:rPr>
          <w:bCs/>
          <w:color w:val="000000"/>
          <w:sz w:val="28"/>
          <w:szCs w:val="28"/>
        </w:rPr>
        <w:t>:</w:t>
      </w:r>
    </w:p>
    <w:p w14:paraId="5810B6CA" w14:textId="77777777" w:rsidR="000E3E52" w:rsidRPr="00632FD0" w:rsidRDefault="000E3E52" w:rsidP="00C265C8">
      <w:pPr>
        <w:pStyle w:val="afd"/>
        <w:numPr>
          <w:ilvl w:val="0"/>
          <w:numId w:val="1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IP-адрес: 192.168.1.192</w:t>
      </w:r>
    </w:p>
    <w:p w14:paraId="144137C1" w14:textId="77777777" w:rsidR="000E3E52" w:rsidRPr="00632FD0" w:rsidRDefault="000E3E52" w:rsidP="00C265C8">
      <w:pPr>
        <w:pStyle w:val="afd"/>
        <w:numPr>
          <w:ilvl w:val="0"/>
          <w:numId w:val="1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Маска: 255.255.255.224 (или /27)</w:t>
      </w:r>
    </w:p>
    <w:p w14:paraId="0D19A7A2" w14:textId="2504AED2" w:rsidR="00BB2EDB" w:rsidRPr="00632FD0" w:rsidRDefault="000E3E52" w:rsidP="00C265C8">
      <w:pPr>
        <w:pStyle w:val="afd"/>
        <w:numPr>
          <w:ilvl w:val="0"/>
          <w:numId w:val="1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632FD0">
        <w:rPr>
          <w:bCs/>
          <w:color w:val="000000"/>
          <w:sz w:val="28"/>
          <w:szCs w:val="28"/>
        </w:rPr>
        <w:t>Количество узлов: 30 (доступно 30 узлов)</w:t>
      </w:r>
    </w:p>
    <w:p w14:paraId="5AF00929" w14:textId="77777777" w:rsidR="002659A4" w:rsidRPr="00632FD0" w:rsidRDefault="00BB2EDB" w:rsidP="00BB2EDB">
      <w:pPr>
        <w:pStyle w:val="afd"/>
        <w:spacing w:before="120"/>
        <w:ind w:left="567" w:right="425" w:firstLine="567"/>
        <w:jc w:val="both"/>
        <w:rPr>
          <w:color w:val="000000"/>
          <w:sz w:val="28"/>
          <w:szCs w:val="28"/>
        </w:rPr>
      </w:pPr>
      <w:r w:rsidRPr="00632FD0">
        <w:rPr>
          <w:sz w:val="28"/>
          <w:szCs w:val="28"/>
        </w:rPr>
        <w:br w:type="page"/>
      </w:r>
      <w:r w:rsidR="002659A4" w:rsidRPr="00632FD0">
        <w:rPr>
          <w:color w:val="000000"/>
          <w:sz w:val="28"/>
          <w:szCs w:val="28"/>
        </w:rPr>
        <w:t>Заключение</w:t>
      </w:r>
      <w:bookmarkEnd w:id="91"/>
      <w:bookmarkEnd w:id="92"/>
      <w:bookmarkEnd w:id="93"/>
      <w:bookmarkEnd w:id="94"/>
      <w:bookmarkEnd w:id="95"/>
    </w:p>
    <w:p w14:paraId="2C40A3FB" w14:textId="77253ECE" w:rsidR="00295429" w:rsidRPr="00632FD0" w:rsidRDefault="00052324" w:rsidP="00DD3D14">
      <w:pPr>
        <w:pStyle w:val="25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632FD0">
        <w:rPr>
          <w:rFonts w:ascii="Times New Roman" w:hAnsi="Times New Roman"/>
          <w:color w:val="000000"/>
          <w:sz w:val="28"/>
          <w:szCs w:val="28"/>
        </w:rPr>
        <w:t xml:space="preserve">В рамках данной курсовой работы был проведен математический расчет компьютерной </w:t>
      </w:r>
      <w:r w:rsidR="003E63CD" w:rsidRPr="00632FD0">
        <w:rPr>
          <w:rFonts w:ascii="Times New Roman" w:hAnsi="Times New Roman"/>
          <w:color w:val="000000"/>
          <w:sz w:val="28"/>
          <w:szCs w:val="28"/>
        </w:rPr>
        <w:t>сети …</w:t>
      </w:r>
    </w:p>
    <w:p w14:paraId="46DF9B84" w14:textId="77777777" w:rsidR="00010882" w:rsidRPr="00632FD0" w:rsidRDefault="00DD3D14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01" w:name="_Toc386643186"/>
      <w:r w:rsidRPr="00632FD0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010882" w:rsidRPr="00632FD0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информационных источников</w:t>
      </w:r>
    </w:p>
    <w:p w14:paraId="0B5DEDCC" w14:textId="77777777" w:rsidR="008A5774" w:rsidRPr="00632FD0" w:rsidRDefault="009E3914" w:rsidP="00DD3D14">
      <w:pPr>
        <w:pStyle w:val="2Arial"/>
        <w:spacing w:before="120" w:line="360" w:lineRule="auto"/>
        <w:ind w:left="567" w:right="425" w:firstLine="567"/>
        <w:jc w:val="both"/>
        <w:outlineLvl w:val="9"/>
        <w:rPr>
          <w:rFonts w:ascii="Times New Roman" w:hAnsi="Times New Roman" w:cs="Times New Roman"/>
          <w:sz w:val="28"/>
          <w:szCs w:val="28"/>
        </w:rPr>
      </w:pPr>
      <w:r w:rsidRPr="00632FD0">
        <w:rPr>
          <w:rFonts w:ascii="Times New Roman" w:hAnsi="Times New Roman" w:cs="Times New Roman"/>
          <w:sz w:val="28"/>
          <w:szCs w:val="28"/>
        </w:rPr>
        <w:t>Литература</w:t>
      </w:r>
      <w:bookmarkEnd w:id="601"/>
      <w:r w:rsidR="00010882" w:rsidRPr="00632FD0">
        <w:rPr>
          <w:rFonts w:ascii="Times New Roman" w:hAnsi="Times New Roman" w:cs="Times New Roman"/>
          <w:sz w:val="28"/>
          <w:szCs w:val="28"/>
        </w:rPr>
        <w:t xml:space="preserve"> основная:</w:t>
      </w:r>
    </w:p>
    <w:p w14:paraId="2D787298" w14:textId="77777777" w:rsidR="00977C85" w:rsidRPr="00632FD0" w:rsidRDefault="00BC4671" w:rsidP="00C265C8">
      <w:pPr>
        <w:pStyle w:val="25"/>
        <w:numPr>
          <w:ilvl w:val="0"/>
          <w:numId w:val="4"/>
        </w:numPr>
        <w:spacing w:before="120"/>
        <w:ind w:left="567" w:right="425" w:firstLine="567"/>
        <w:rPr>
          <w:rFonts w:ascii="Times New Roman" w:hAnsi="Times New Roman"/>
          <w:sz w:val="28"/>
          <w:szCs w:val="28"/>
        </w:rPr>
      </w:pPr>
      <w:hyperlink r:id="rId14" w:anchor="tab_person" w:tooltip="С. Н. Смирнов, В. А. Галкина" w:history="1">
        <w:r w:rsidR="00F0523C" w:rsidRPr="00632FD0">
          <w:rPr>
            <w:rFonts w:ascii="Times New Roman" w:hAnsi="Times New Roman"/>
            <w:sz w:val="28"/>
            <w:szCs w:val="28"/>
          </w:rPr>
          <w:t xml:space="preserve"> Смирнов С. Н., Галкина</w:t>
        </w:r>
      </w:hyperlink>
      <w:r w:rsidR="00F0523C" w:rsidRPr="00632FD0">
        <w:rPr>
          <w:rFonts w:ascii="Times New Roman" w:hAnsi="Times New Roman"/>
          <w:sz w:val="28"/>
          <w:szCs w:val="28"/>
        </w:rPr>
        <w:t xml:space="preserve"> В. А. Оптимизационные задачи на графах. М.: </w:t>
      </w:r>
      <w:hyperlink r:id="rId15" w:tooltip="Гелиос АРВ" w:history="1">
        <w:r w:rsidR="00F0523C" w:rsidRPr="00632FD0">
          <w:rPr>
            <w:rFonts w:ascii="Times New Roman" w:hAnsi="Times New Roman"/>
            <w:sz w:val="28"/>
            <w:szCs w:val="28"/>
          </w:rPr>
          <w:t>Гелиос АРВ</w:t>
        </w:r>
      </w:hyperlink>
      <w:r w:rsidR="00F0523C" w:rsidRPr="00632FD0">
        <w:rPr>
          <w:rFonts w:ascii="Times New Roman" w:hAnsi="Times New Roman"/>
          <w:sz w:val="28"/>
          <w:szCs w:val="28"/>
        </w:rPr>
        <w:t>, 20</w:t>
      </w:r>
      <w:r w:rsidR="00010882" w:rsidRPr="00632FD0">
        <w:rPr>
          <w:rFonts w:ascii="Times New Roman" w:hAnsi="Times New Roman"/>
          <w:sz w:val="28"/>
          <w:szCs w:val="28"/>
        </w:rPr>
        <w:t>2</w:t>
      </w:r>
      <w:r w:rsidR="00F0523C" w:rsidRPr="00632FD0">
        <w:rPr>
          <w:rFonts w:ascii="Times New Roman" w:hAnsi="Times New Roman"/>
          <w:sz w:val="28"/>
          <w:szCs w:val="28"/>
        </w:rPr>
        <w:t>2</w:t>
      </w:r>
      <w:r w:rsidR="00790049" w:rsidRPr="00632FD0">
        <w:rPr>
          <w:rFonts w:ascii="Times New Roman" w:hAnsi="Times New Roman"/>
          <w:sz w:val="28"/>
          <w:szCs w:val="28"/>
        </w:rPr>
        <w:t>.</w:t>
      </w:r>
      <w:r w:rsidR="00010882" w:rsidRPr="00632FD0">
        <w:rPr>
          <w:rFonts w:ascii="Times New Roman" w:hAnsi="Times New Roman"/>
          <w:sz w:val="28"/>
          <w:szCs w:val="28"/>
        </w:rPr>
        <w:t xml:space="preserve"> – 512 с. </w:t>
      </w:r>
    </w:p>
    <w:p w14:paraId="00D0EFA3" w14:textId="60E7EA24" w:rsidR="001B381C" w:rsidRPr="00632FD0" w:rsidRDefault="001B381C" w:rsidP="00C265C8">
      <w:pPr>
        <w:pStyle w:val="affff"/>
        <w:numPr>
          <w:ilvl w:val="0"/>
          <w:numId w:val="4"/>
        </w:numPr>
        <w:spacing w:before="120" w:line="360" w:lineRule="auto"/>
        <w:ind w:left="567" w:right="425" w:firstLine="567"/>
        <w:jc w:val="both"/>
        <w:rPr>
          <w:sz w:val="28"/>
          <w:szCs w:val="28"/>
        </w:rPr>
      </w:pPr>
      <w:r w:rsidRPr="00632FD0">
        <w:rPr>
          <w:sz w:val="28"/>
          <w:szCs w:val="28"/>
        </w:rPr>
        <w:t>Олифер В.Г., Олифер Н.А. Компьютерные сети. Принципы, технологии, протоколы: Юбилейное изд. – СПб</w:t>
      </w:r>
      <w:r w:rsidR="003E63CD" w:rsidRPr="00632FD0">
        <w:rPr>
          <w:sz w:val="28"/>
          <w:szCs w:val="28"/>
        </w:rPr>
        <w:t>.: Питер</w:t>
      </w:r>
      <w:r w:rsidRPr="00632FD0">
        <w:rPr>
          <w:sz w:val="28"/>
          <w:szCs w:val="28"/>
        </w:rPr>
        <w:t xml:space="preserve">, </w:t>
      </w:r>
      <w:r w:rsidR="003E63CD" w:rsidRPr="00632FD0">
        <w:rPr>
          <w:sz w:val="28"/>
          <w:szCs w:val="28"/>
        </w:rPr>
        <w:t>2020–1008</w:t>
      </w:r>
      <w:r w:rsidRPr="00632FD0">
        <w:rPr>
          <w:sz w:val="28"/>
          <w:szCs w:val="28"/>
        </w:rPr>
        <w:t xml:space="preserve"> с.</w:t>
      </w:r>
    </w:p>
    <w:p w14:paraId="6A85FF74" w14:textId="77777777" w:rsidR="001B381C" w:rsidRPr="00632FD0" w:rsidRDefault="001B381C" w:rsidP="00C265C8">
      <w:pPr>
        <w:numPr>
          <w:ilvl w:val="0"/>
          <w:numId w:val="4"/>
        </w:numPr>
        <w:spacing w:before="120" w:line="360" w:lineRule="auto"/>
        <w:ind w:left="567" w:right="425" w:firstLine="567"/>
        <w:jc w:val="both"/>
        <w:rPr>
          <w:sz w:val="28"/>
          <w:szCs w:val="28"/>
        </w:rPr>
      </w:pPr>
      <w:r w:rsidRPr="00632FD0">
        <w:rPr>
          <w:sz w:val="28"/>
          <w:szCs w:val="28"/>
        </w:rPr>
        <w:t>Абрамов А.Г. "Концептуальный подход к проектированию компьютерных сетей". Научно-исследовательский Центр "Science Discovery", 2022.</w:t>
      </w:r>
    </w:p>
    <w:p w14:paraId="31A5EAAC" w14:textId="77777777" w:rsidR="009E5A5A" w:rsidRPr="00632FD0" w:rsidRDefault="009E5A5A" w:rsidP="00C265C8">
      <w:pPr>
        <w:numPr>
          <w:ilvl w:val="0"/>
          <w:numId w:val="4"/>
        </w:numPr>
        <w:spacing w:before="120" w:line="360" w:lineRule="auto"/>
        <w:ind w:left="567" w:right="425" w:firstLine="567"/>
        <w:jc w:val="both"/>
        <w:rPr>
          <w:sz w:val="28"/>
          <w:szCs w:val="28"/>
        </w:rPr>
      </w:pPr>
      <w:r w:rsidRPr="00632FD0">
        <w:rPr>
          <w:sz w:val="28"/>
          <w:szCs w:val="28"/>
        </w:rPr>
        <w:t>Кузнецов И.В. "Современные технологии проектирования сетей". Издательство "ТехноПресс", 2023.</w:t>
      </w:r>
    </w:p>
    <w:p w14:paraId="45288C25" w14:textId="77777777" w:rsidR="00010882" w:rsidRPr="00632FD0" w:rsidRDefault="00010882" w:rsidP="00DD3D14">
      <w:pPr>
        <w:pStyle w:val="2Arial"/>
        <w:spacing w:before="120" w:line="360" w:lineRule="auto"/>
        <w:ind w:left="567" w:right="425" w:firstLine="567"/>
        <w:jc w:val="both"/>
        <w:outlineLvl w:val="9"/>
        <w:rPr>
          <w:rFonts w:ascii="Times New Roman" w:hAnsi="Times New Roman" w:cs="Times New Roman"/>
          <w:sz w:val="28"/>
          <w:szCs w:val="28"/>
        </w:rPr>
      </w:pPr>
      <w:r w:rsidRPr="00632FD0">
        <w:rPr>
          <w:rFonts w:ascii="Times New Roman" w:hAnsi="Times New Roman" w:cs="Times New Roman"/>
          <w:sz w:val="28"/>
          <w:szCs w:val="28"/>
        </w:rPr>
        <w:t>Литература дополнительная:</w:t>
      </w:r>
    </w:p>
    <w:p w14:paraId="3F95421B" w14:textId="77777777" w:rsidR="001B381C" w:rsidRPr="00632FD0" w:rsidRDefault="001B381C" w:rsidP="00C265C8">
      <w:pPr>
        <w:numPr>
          <w:ilvl w:val="0"/>
          <w:numId w:val="5"/>
        </w:numPr>
        <w:spacing w:before="120" w:line="360" w:lineRule="auto"/>
        <w:ind w:left="567" w:right="425" w:firstLine="567"/>
        <w:jc w:val="both"/>
        <w:rPr>
          <w:sz w:val="28"/>
          <w:szCs w:val="28"/>
        </w:rPr>
      </w:pPr>
      <w:r w:rsidRPr="00632FD0">
        <w:rPr>
          <w:sz w:val="28"/>
          <w:szCs w:val="28"/>
        </w:rPr>
        <w:t>Смирнова Е.В., Пролетарский А. В. и др. Построение коммутируемых компьютерных сетей: учебное пособие. (2-е изд.) – М.: национальный Открытый Университет «ИНТУИТ»: БИНОМ. Лаборатория знаний, 2016. – 428 с.: ил., табл.</w:t>
      </w:r>
    </w:p>
    <w:p w14:paraId="5C15D767" w14:textId="77777777" w:rsidR="009E5A5A" w:rsidRPr="00632FD0" w:rsidRDefault="009E5A5A" w:rsidP="00C265C8">
      <w:pPr>
        <w:numPr>
          <w:ilvl w:val="0"/>
          <w:numId w:val="5"/>
        </w:numPr>
        <w:spacing w:before="120" w:line="360" w:lineRule="auto"/>
        <w:ind w:left="567" w:right="425" w:firstLine="567"/>
        <w:jc w:val="both"/>
        <w:rPr>
          <w:sz w:val="28"/>
          <w:szCs w:val="28"/>
        </w:rPr>
      </w:pPr>
      <w:r w:rsidRPr="00632FD0">
        <w:rPr>
          <w:sz w:val="28"/>
          <w:szCs w:val="28"/>
        </w:rPr>
        <w:t>Кузнецов И.В. "Современные технологии проектирования сетей". Издательство "ТехноПресс", 2023.</w:t>
      </w:r>
    </w:p>
    <w:p w14:paraId="4CF58334" w14:textId="77777777" w:rsidR="00010882" w:rsidRPr="00632FD0" w:rsidRDefault="00010882" w:rsidP="00DD3D14">
      <w:pPr>
        <w:pStyle w:val="2Arial"/>
        <w:spacing w:before="120" w:line="360" w:lineRule="auto"/>
        <w:ind w:left="567" w:right="425" w:firstLine="567"/>
        <w:jc w:val="both"/>
        <w:outlineLvl w:val="9"/>
        <w:rPr>
          <w:rFonts w:ascii="Times New Roman" w:hAnsi="Times New Roman" w:cs="Times New Roman"/>
          <w:sz w:val="28"/>
          <w:szCs w:val="28"/>
        </w:rPr>
      </w:pPr>
      <w:r w:rsidRPr="00632FD0">
        <w:rPr>
          <w:rFonts w:ascii="Times New Roman" w:hAnsi="Times New Roman" w:cs="Times New Roman"/>
          <w:sz w:val="28"/>
          <w:szCs w:val="28"/>
        </w:rPr>
        <w:t>Интернет-источники:</w:t>
      </w:r>
    </w:p>
    <w:p w14:paraId="01B7343E" w14:textId="77777777" w:rsidR="00B0059B" w:rsidRPr="00632FD0" w:rsidRDefault="00DD3D14" w:rsidP="00C265C8">
      <w:pPr>
        <w:pStyle w:val="25"/>
        <w:numPr>
          <w:ilvl w:val="0"/>
          <w:numId w:val="6"/>
        </w:numPr>
        <w:spacing w:before="120"/>
        <w:ind w:left="567" w:right="425" w:firstLine="567"/>
        <w:rPr>
          <w:rFonts w:ascii="Times New Roman" w:hAnsi="Times New Roman"/>
          <w:sz w:val="28"/>
          <w:szCs w:val="28"/>
        </w:rPr>
      </w:pPr>
      <w:r w:rsidRPr="00632FD0">
        <w:rPr>
          <w:rFonts w:ascii="Times New Roman" w:hAnsi="Times New Roman"/>
          <w:sz w:val="28"/>
          <w:szCs w:val="28"/>
        </w:rPr>
        <w:t xml:space="preserve">Словарь по сетевым технологиям. </w:t>
      </w:r>
      <w:hyperlink r:id="rId16" w:history="1">
        <w:r w:rsidR="00B0059B" w:rsidRPr="00632FD0">
          <w:rPr>
            <w:rStyle w:val="afc"/>
            <w:rFonts w:ascii="Times New Roman" w:hAnsi="Times New Roman"/>
            <w:color w:val="auto"/>
            <w:sz w:val="28"/>
            <w:szCs w:val="28"/>
            <w:u w:val="none"/>
          </w:rPr>
          <w:t>https://www.infosystems.ru/library/glossary/slovar-po-setevym-tekhnologiyam/</w:t>
        </w:r>
      </w:hyperlink>
      <w:r w:rsidRPr="00632FD0">
        <w:rPr>
          <w:rFonts w:ascii="Times New Roman" w:hAnsi="Times New Roman"/>
          <w:sz w:val="28"/>
          <w:szCs w:val="28"/>
        </w:rPr>
        <w:t xml:space="preserve"> (дата посещения: 23.01.25)</w:t>
      </w:r>
    </w:p>
    <w:p w14:paraId="6C5BD389" w14:textId="0DF6E48A" w:rsidR="00010882" w:rsidRPr="00632FD0" w:rsidRDefault="00B0059B" w:rsidP="00C265C8">
      <w:pPr>
        <w:pStyle w:val="25"/>
        <w:numPr>
          <w:ilvl w:val="0"/>
          <w:numId w:val="6"/>
        </w:numPr>
        <w:spacing w:before="120"/>
        <w:ind w:left="567" w:right="425" w:firstLine="567"/>
        <w:rPr>
          <w:rFonts w:ascii="Times New Roman" w:hAnsi="Times New Roman"/>
          <w:sz w:val="28"/>
          <w:szCs w:val="28"/>
        </w:rPr>
      </w:pPr>
      <w:r w:rsidRPr="00632FD0">
        <w:rPr>
          <w:rFonts w:ascii="Times New Roman" w:hAnsi="Times New Roman"/>
          <w:sz w:val="28"/>
          <w:szCs w:val="28"/>
        </w:rPr>
        <w:t xml:space="preserve">Лабораторная работа по информатике "Настройка локальной сети". </w:t>
      </w:r>
      <w:hyperlink r:id="rId17" w:history="1">
        <w:r w:rsidRPr="00632FD0">
          <w:rPr>
            <w:rStyle w:val="afc"/>
            <w:rFonts w:ascii="Times New Roman" w:hAnsi="Times New Roman"/>
            <w:color w:val="auto"/>
            <w:sz w:val="28"/>
            <w:szCs w:val="28"/>
            <w:u w:val="none"/>
          </w:rPr>
          <w:t>https://infourok.ru/laboratornaya-rabota-po-informatike-nastrojka-lokalnoj-seti-5669473.html</w:t>
        </w:r>
      </w:hyperlink>
      <w:r w:rsidRPr="00632FD0">
        <w:rPr>
          <w:rFonts w:ascii="Times New Roman" w:hAnsi="Times New Roman"/>
          <w:sz w:val="28"/>
          <w:szCs w:val="28"/>
        </w:rPr>
        <w:t xml:space="preserve"> (дата </w:t>
      </w:r>
      <w:r w:rsidR="003E63CD" w:rsidRPr="00632FD0">
        <w:rPr>
          <w:rFonts w:ascii="Times New Roman" w:hAnsi="Times New Roman"/>
          <w:sz w:val="28"/>
          <w:szCs w:val="28"/>
        </w:rPr>
        <w:t>посещения: 22.01.25</w:t>
      </w:r>
      <w:r w:rsidRPr="00632FD0">
        <w:rPr>
          <w:rFonts w:ascii="Times New Roman" w:hAnsi="Times New Roman"/>
          <w:sz w:val="28"/>
          <w:szCs w:val="28"/>
        </w:rPr>
        <w:t>)</w:t>
      </w:r>
    </w:p>
    <w:p w14:paraId="19CF24A3" w14:textId="77777777" w:rsidR="00DD3D14" w:rsidRPr="00632FD0" w:rsidRDefault="00DD3D14" w:rsidP="00C265C8">
      <w:pPr>
        <w:pStyle w:val="25"/>
        <w:numPr>
          <w:ilvl w:val="0"/>
          <w:numId w:val="6"/>
        </w:numPr>
        <w:spacing w:before="120"/>
        <w:ind w:left="567" w:right="425" w:firstLine="567"/>
        <w:rPr>
          <w:rFonts w:ascii="Times New Roman" w:hAnsi="Times New Roman"/>
          <w:sz w:val="28"/>
          <w:szCs w:val="28"/>
        </w:rPr>
      </w:pPr>
      <w:r w:rsidRPr="00632FD0">
        <w:rPr>
          <w:rFonts w:ascii="Times New Roman" w:hAnsi="Times New Roman"/>
          <w:sz w:val="28"/>
          <w:szCs w:val="28"/>
        </w:rPr>
        <w:lastRenderedPageBreak/>
        <w:t xml:space="preserve">Сетевые технологии: принципы и методы. </w:t>
      </w:r>
      <w:hyperlink r:id="rId18" w:history="1">
        <w:r w:rsidRPr="00632FD0">
          <w:rPr>
            <w:rStyle w:val="afc"/>
            <w:rFonts w:ascii="Times New Roman" w:hAnsi="Times New Roman"/>
            <w:color w:val="auto"/>
            <w:sz w:val="28"/>
            <w:szCs w:val="28"/>
            <w:u w:val="none"/>
          </w:rPr>
          <w:t>https://infourok.ru/annotirovannyj-spisok-literatury-po-teme-kompyuternye-seti-rabota-kompyuternoj-seti-5551376.html</w:t>
        </w:r>
      </w:hyperlink>
      <w:r w:rsidRPr="00632FD0">
        <w:rPr>
          <w:rFonts w:ascii="Times New Roman" w:hAnsi="Times New Roman"/>
          <w:sz w:val="28"/>
          <w:szCs w:val="28"/>
        </w:rPr>
        <w:t xml:space="preserve"> (дата обращения 23.01.25)</w:t>
      </w:r>
    </w:p>
    <w:p w14:paraId="3ABD40FB" w14:textId="77777777" w:rsidR="00B82045" w:rsidRPr="00632FD0" w:rsidRDefault="00B82045" w:rsidP="00DD3D14">
      <w:pPr>
        <w:pStyle w:val="25"/>
        <w:ind w:firstLine="567"/>
        <w:rPr>
          <w:rFonts w:ascii="Times New Roman" w:hAnsi="Times New Roman"/>
          <w:sz w:val="28"/>
          <w:szCs w:val="28"/>
        </w:rPr>
      </w:pPr>
    </w:p>
    <w:p w14:paraId="0972A6C4" w14:textId="77777777" w:rsidR="00B7673E" w:rsidRPr="00632FD0" w:rsidRDefault="00B7673E" w:rsidP="00B7673E">
      <w:pPr>
        <w:spacing w:before="120" w:line="288" w:lineRule="auto"/>
        <w:ind w:right="424"/>
        <w:jc w:val="both"/>
        <w:rPr>
          <w:sz w:val="28"/>
          <w:szCs w:val="28"/>
        </w:rPr>
      </w:pPr>
    </w:p>
    <w:p w14:paraId="0E746EEB" w14:textId="77777777" w:rsidR="00B7673E" w:rsidRPr="00632FD0" w:rsidRDefault="00B7673E" w:rsidP="00A41521">
      <w:pPr>
        <w:pStyle w:val="25"/>
        <w:ind w:left="993" w:right="282" w:firstLine="0"/>
        <w:rPr>
          <w:rFonts w:ascii="Times New Roman" w:hAnsi="Times New Roman"/>
          <w:sz w:val="28"/>
          <w:szCs w:val="28"/>
        </w:rPr>
        <w:sectPr w:rsidR="00B7673E" w:rsidRPr="00632FD0" w:rsidSect="00567C29">
          <w:footerReference w:type="default" r:id="rId19"/>
          <w:headerReference w:type="first" r:id="rId20"/>
          <w:footerReference w:type="first" r:id="rId21"/>
          <w:pgSz w:w="11906" w:h="16838" w:code="9"/>
          <w:pgMar w:top="851" w:right="425" w:bottom="1276" w:left="1134" w:header="0" w:footer="567" w:gutter="0"/>
          <w:pgNumType w:start="2"/>
          <w:cols w:space="720"/>
          <w:titlePg/>
          <w:docGrid w:linePitch="272"/>
        </w:sectPr>
      </w:pPr>
    </w:p>
    <w:p w14:paraId="23CFEC50" w14:textId="77777777" w:rsidR="0011313E" w:rsidRPr="00632FD0" w:rsidRDefault="0011313E" w:rsidP="00A41521">
      <w:pPr>
        <w:spacing w:line="360" w:lineRule="auto"/>
        <w:jc w:val="both"/>
        <w:rPr>
          <w:sz w:val="28"/>
          <w:szCs w:val="28"/>
        </w:rPr>
      </w:pPr>
    </w:p>
    <w:sectPr w:rsidR="0011313E" w:rsidRPr="00632FD0" w:rsidSect="00EE2DB0">
      <w:footerReference w:type="first" r:id="rId22"/>
      <w:pgSz w:w="11906" w:h="16838" w:code="9"/>
      <w:pgMar w:top="851" w:right="566" w:bottom="1418" w:left="1134" w:header="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09E2F" w14:textId="77777777" w:rsidR="00BC4671" w:rsidRDefault="00BC4671">
      <w:r>
        <w:separator/>
      </w:r>
    </w:p>
  </w:endnote>
  <w:endnote w:type="continuationSeparator" w:id="0">
    <w:p w14:paraId="19B9ABAF" w14:textId="77777777" w:rsidR="00BC4671" w:rsidRDefault="00BC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362BA" w14:textId="4720EB02" w:rsidR="00BC4671" w:rsidRPr="00EE2DB0" w:rsidRDefault="00BC4671">
    <w:pPr>
      <w:pStyle w:val="ad"/>
      <w:rPr>
        <w:sz w:val="16"/>
        <w:lang w:val="en-US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EB07DE2" wp14:editId="0E11421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248A4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40E5B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5CF8D" w14:textId="77777777" w:rsidR="00BC4671" w:rsidRDefault="00BC4671" w:rsidP="00EE2DB0">
                            <w:pPr>
                              <w:pStyle w:val="aff1"/>
                              <w:tabs>
                                <w:tab w:val="left" w:pos="1276"/>
                              </w:tabs>
                              <w:ind w:right="1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02DB1" w14:textId="77777777" w:rsidR="00BC4671" w:rsidRPr="00EE2DB0" w:rsidRDefault="00BC4671" w:rsidP="00EE2DB0">
                            <w:pPr>
                              <w:tabs>
                                <w:tab w:val="left" w:pos="1134"/>
                              </w:tabs>
                              <w:ind w:right="-86"/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</w:pPr>
                            <w:r w:rsidRPr="00EE2DB0">
                              <w:rPr>
                                <w:rFonts w:ascii="Courier New" w:hAnsi="Courier New" w:cs="Courier New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89F6C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B461D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3B2DD" w14:textId="77777777" w:rsidR="00BC4671" w:rsidRPr="00A019E0" w:rsidRDefault="00BC4671" w:rsidP="00EE2DB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F4FFC" w14:textId="621546D2" w:rsidR="00BC4671" w:rsidRDefault="00BC4671" w:rsidP="00EE2DB0">
                            <w:pPr>
                              <w:pStyle w:val="aff1"/>
                            </w:pPr>
                            <w:r>
                              <w:rPr>
                                <w:iCs/>
                                <w:sz w:val="36"/>
                                <w:szCs w:val="36"/>
                                <w:lang w:val="ru-RU"/>
                              </w:rPr>
                              <w:t>КТЗС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7238F2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  <w:lang w:val="ru-RU"/>
                              </w:rPr>
                              <w:t>КС312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04 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B07DE2" id="Group 5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d+GA0TQGAADUQQAADgAAAAAAAAAAAAAA&#10;AAAuAgAAZHJzL2Uyb0RvYy54bWxQSwECLQAUAAYACAAAACEAjEO2yuEAAAAMAQAADwAAAAAAAAAA&#10;AAAAAACOCAAAZHJzL2Rvd25yZXYueG1sUEsFBgAAAAAEAAQA8wAAAJwJ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D3248A4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D740E5B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035CF8D" w14:textId="77777777" w:rsidR="00BC4671" w:rsidRDefault="00BC4671" w:rsidP="00EE2DB0">
                      <w:pPr>
                        <w:pStyle w:val="aff1"/>
                        <w:tabs>
                          <w:tab w:val="left" w:pos="1276"/>
                        </w:tabs>
                        <w:ind w:right="17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3F02DB1" w14:textId="77777777" w:rsidR="00BC4671" w:rsidRPr="00EE2DB0" w:rsidRDefault="00BC4671" w:rsidP="00EE2DB0">
                      <w:pPr>
                        <w:tabs>
                          <w:tab w:val="left" w:pos="1134"/>
                        </w:tabs>
                        <w:ind w:right="-86"/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</w:pPr>
                      <w:r w:rsidRPr="00EE2DB0">
                        <w:rPr>
                          <w:rFonts w:ascii="Courier New" w:hAnsi="Courier New" w:cs="Courier New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5289F6C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320B461D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573B2DD" w14:textId="77777777" w:rsidR="00BC4671" w:rsidRPr="00A019E0" w:rsidRDefault="00BC4671" w:rsidP="00EE2DB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13F4FFC" w14:textId="621546D2" w:rsidR="00BC4671" w:rsidRDefault="00BC4671" w:rsidP="00EE2DB0">
                      <w:pPr>
                        <w:pStyle w:val="aff1"/>
                      </w:pPr>
                      <w:r>
                        <w:rPr>
                          <w:iCs/>
                          <w:sz w:val="36"/>
                          <w:szCs w:val="36"/>
                          <w:lang w:val="ru-RU"/>
                        </w:rPr>
                        <w:t>КТЗС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iCs/>
                          <w:sz w:val="36"/>
                          <w:szCs w:val="36"/>
                          <w:lang w:val="ru-RU"/>
                        </w:rPr>
                        <w:t>К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П</w:t>
                      </w:r>
                      <w:r w:rsidRPr="007238F2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iCs/>
                          <w:sz w:val="36"/>
                          <w:szCs w:val="36"/>
                          <w:lang w:val="ru-RU"/>
                        </w:rPr>
                        <w:t>КС312</w:t>
                      </w:r>
                      <w:r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iCs/>
                          <w:sz w:val="36"/>
                          <w:szCs w:val="36"/>
                          <w:lang w:val="ru-RU"/>
                        </w:rPr>
                        <w:t xml:space="preserve">04 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ПЗ</w:t>
                      </w:r>
                      <w: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A70FC" w14:textId="224E8A7E" w:rsidR="00BC4671" w:rsidRPr="00776298" w:rsidRDefault="00BC4671" w:rsidP="00BF4AD8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23D9FFAD" wp14:editId="36EC4CE4">
              <wp:simplePos x="0" y="0"/>
              <wp:positionH relativeFrom="page">
                <wp:posOffset>600710</wp:posOffset>
              </wp:positionH>
              <wp:positionV relativeFrom="page">
                <wp:posOffset>393065</wp:posOffset>
              </wp:positionV>
              <wp:extent cx="6588760" cy="10189210"/>
              <wp:effectExtent l="19685" t="21590" r="20955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DA3DE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E0030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7B2A7" w14:textId="77777777" w:rsidR="00BC4671" w:rsidRDefault="00BC4671" w:rsidP="00EE2DB0">
                            <w:pPr>
                              <w:pStyle w:val="aff1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04ED3" w14:textId="77777777" w:rsidR="00BC4671" w:rsidRPr="00EE2DB0" w:rsidRDefault="00BC4671" w:rsidP="00EE2DB0">
                            <w:pPr>
                              <w:ind w:right="-86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E2D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FF22B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21890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6B2D0" w14:textId="77777777" w:rsidR="00BC4671" w:rsidRPr="00017038" w:rsidRDefault="00BC4671" w:rsidP="00EE2DB0">
                            <w:pPr>
                              <w:pStyle w:val="af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B95E6" w14:textId="03FC49E4" w:rsidR="00BC4671" w:rsidRPr="00017038" w:rsidRDefault="00BC4671" w:rsidP="00EE2DB0">
                            <w:pPr>
                              <w:jc w:val="center"/>
                            </w:pPr>
                            <w:r>
                              <w:rPr>
                                <w:iCs/>
                                <w:sz w:val="36"/>
                                <w:szCs w:val="36"/>
                              </w:rPr>
                              <w:t>КТЗС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7238F2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45CEB">
                              <w:rPr>
                                <w:iCs/>
                                <w:sz w:val="36"/>
                                <w:szCs w:val="36"/>
                              </w:rPr>
                              <w:t>КС3</w:t>
                            </w:r>
                            <w:r>
                              <w:rPr>
                                <w:iCs/>
                                <w:sz w:val="36"/>
                                <w:szCs w:val="36"/>
                              </w:rPr>
                              <w:t>12.04</w:t>
                            </w:r>
                            <w:r w:rsidRPr="007238F2">
                              <w:rPr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D5A12">
                              <w:rPr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FBDDA" w14:textId="77777777" w:rsidR="00BC4671" w:rsidRDefault="00BC4671" w:rsidP="00EE2DB0">
                              <w:pPr>
                                <w:pStyle w:val="af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CBC8F" w14:textId="77777777" w:rsidR="00BC4671" w:rsidRPr="00845CEB" w:rsidRDefault="00BC4671" w:rsidP="00EE2DB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45CEB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Васильев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9C40" w14:textId="77777777" w:rsidR="00BC4671" w:rsidRDefault="00BC4671" w:rsidP="00EE2DB0">
                              <w:pPr>
                                <w:pStyle w:val="af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66D90" w14:textId="77777777" w:rsidR="00BC4671" w:rsidRPr="000334E1" w:rsidRDefault="00BC4671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0334E1">
                                <w:rPr>
                                  <w:sz w:val="18"/>
                                </w:rPr>
                                <w:t>Адринский</w:t>
                              </w:r>
                              <w:proofErr w:type="spellEnd"/>
                              <w:r w:rsidRPr="000334E1">
                                <w:rPr>
                                  <w:sz w:val="18"/>
                                </w:rPr>
                                <w:t xml:space="preserve">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46FDE" w14:textId="77777777" w:rsidR="00BC4671" w:rsidRPr="005E20C3" w:rsidRDefault="00BC4671" w:rsidP="00EE2DB0">
                              <w:pPr>
                                <w:pStyle w:val="af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95CFC" w14:textId="77777777" w:rsidR="00BC4671" w:rsidRPr="00017038" w:rsidRDefault="00BC4671" w:rsidP="00EE2DB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698AB" w14:textId="77777777" w:rsidR="00BC4671" w:rsidRDefault="00BC4671" w:rsidP="00EE2DB0">
                              <w:pPr>
                                <w:pStyle w:val="af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Контр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79FAD" w14:textId="77777777" w:rsidR="00BC4671" w:rsidRPr="00FB7695" w:rsidRDefault="00BC4671" w:rsidP="00EE2DB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A0B5C" w14:textId="77777777" w:rsidR="00BC4671" w:rsidRPr="000334E1" w:rsidRDefault="00BC4671" w:rsidP="00EE2DB0">
                              <w:pPr>
                                <w:pStyle w:val="af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9ADAD" w14:textId="77777777" w:rsidR="00BC4671" w:rsidRPr="00A8034B" w:rsidRDefault="00BC4671" w:rsidP="00EE2DB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8034B">
                                <w:rPr>
                                  <w:sz w:val="18"/>
                                  <w:szCs w:val="18"/>
                                </w:rPr>
                                <w:t>Адринский</w:t>
                              </w:r>
                              <w:proofErr w:type="spellEnd"/>
                              <w:r w:rsidRPr="00A8034B">
                                <w:rPr>
                                  <w:sz w:val="18"/>
                                  <w:szCs w:val="18"/>
                                </w:rPr>
                                <w:t xml:space="preserve">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A69F5" w14:textId="77777777" w:rsidR="00BC4671" w:rsidRDefault="00BC4671" w:rsidP="00EE2DB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A0DC5A0" w14:textId="77777777" w:rsidR="00BC4671" w:rsidRDefault="00BC4671" w:rsidP="00EE2DB0">
                            <w:pPr>
                              <w:jc w:val="center"/>
                              <w:rPr>
                                <w:ins w:id="602" w:author="Demo" w:date="2025-03-15T12:03:00Z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41780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Проектирование компьютерной сети </w:t>
                            </w:r>
                          </w:p>
                          <w:p w14:paraId="1B1F879D" w14:textId="636C3A84" w:rsidR="00BC4671" w:rsidRPr="0041780F" w:rsidRDefault="00BC4671" w:rsidP="00EE2DB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интернет-кафе «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Шабаш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D94EE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A995E" w14:textId="77777777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02B1E" w14:textId="0FE228F5" w:rsidR="00BC4671" w:rsidRDefault="00BC4671" w:rsidP="00EE2DB0">
                            <w:pPr>
                              <w:pStyle w:val="af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ins w:id="603" w:author="Demo" w:date="2025-03-15T12:58:00Z">
                              <w:r w:rsidR="007C211F">
                                <w:rPr>
                                  <w:noProof/>
                                  <w:sz w:val="18"/>
                                </w:rPr>
                                <w:t>23</w:t>
                              </w:r>
                            </w:ins>
                            <w:del w:id="604" w:author="Demo" w:date="2025-03-15T12:03:00Z">
                              <w:r w:rsidDel="00DF278F">
                                <w:rPr>
                                  <w:noProof/>
                                  <w:sz w:val="18"/>
                                </w:rPr>
                                <w:delText>24</w:delText>
                              </w:r>
                            </w:del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  <w:p w14:paraId="77E2DA70" w14:textId="77777777" w:rsidR="00BC4671" w:rsidRDefault="00BC4671" w:rsidP="00EE2DB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6DE19" w14:textId="77777777" w:rsidR="00BC4671" w:rsidRPr="00A378FB" w:rsidRDefault="00BC4671" w:rsidP="00EE2DB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Омавиат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D9FFAD" id="Group 1" o:spid="_x0000_s1046" style="position:absolute;margin-left:47.3pt;margin-top:30.9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4FDA3DE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B3E0030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D7B2A7" w14:textId="77777777" w:rsidR="00BC4671" w:rsidRDefault="00BC4671" w:rsidP="00EE2DB0">
                      <w:pPr>
                        <w:pStyle w:val="aff1"/>
                        <w:ind w:right="2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3B04ED3" w14:textId="77777777" w:rsidR="00BC4671" w:rsidRPr="00EE2DB0" w:rsidRDefault="00BC4671" w:rsidP="00EE2DB0">
                      <w:pPr>
                        <w:ind w:right="-86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E2D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71FF22B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8021890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26B2D0" w14:textId="77777777" w:rsidR="00BC4671" w:rsidRPr="00017038" w:rsidRDefault="00BC4671" w:rsidP="00EE2DB0">
                      <w:pPr>
                        <w:pStyle w:val="aff1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37B95E6" w14:textId="03FC49E4" w:rsidR="00BC4671" w:rsidRPr="00017038" w:rsidRDefault="00BC4671" w:rsidP="00EE2DB0">
                      <w:pPr>
                        <w:jc w:val="center"/>
                      </w:pPr>
                      <w:r>
                        <w:rPr>
                          <w:iCs/>
                          <w:sz w:val="36"/>
                          <w:szCs w:val="36"/>
                        </w:rPr>
                        <w:t>КТЗС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iCs/>
                          <w:sz w:val="36"/>
                          <w:szCs w:val="36"/>
                        </w:rPr>
                        <w:t>К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П</w:t>
                      </w:r>
                      <w:r w:rsidRPr="007238F2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 w:rsidRPr="00845CEB">
                        <w:rPr>
                          <w:iCs/>
                          <w:sz w:val="36"/>
                          <w:szCs w:val="36"/>
                        </w:rPr>
                        <w:t>КС3</w:t>
                      </w:r>
                      <w:r>
                        <w:rPr>
                          <w:iCs/>
                          <w:sz w:val="36"/>
                          <w:szCs w:val="36"/>
                        </w:rPr>
                        <w:t>12.04</w:t>
                      </w:r>
                      <w:r w:rsidRPr="007238F2">
                        <w:rPr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Pr="00DD5A12">
                        <w:rPr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182FBDDA" w14:textId="77777777" w:rsidR="00BC4671" w:rsidRDefault="00BC4671" w:rsidP="00EE2DB0">
                        <w:pPr>
                          <w:pStyle w:val="af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62CBC8F" w14:textId="77777777" w:rsidR="00BC4671" w:rsidRPr="00845CEB" w:rsidRDefault="00BC4671" w:rsidP="00EE2DB0">
                        <w:pPr>
                          <w:jc w:val="center"/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</w:pPr>
                        <w:r w:rsidRPr="00845CEB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Васильев В.С.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4059C40" w14:textId="77777777" w:rsidR="00BC4671" w:rsidRDefault="00BC4671" w:rsidP="00EE2DB0">
                        <w:pPr>
                          <w:pStyle w:val="af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1F66D90" w14:textId="77777777" w:rsidR="00BC4671" w:rsidRPr="000334E1" w:rsidRDefault="00BC4671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0334E1">
                          <w:rPr>
                            <w:sz w:val="18"/>
                          </w:rPr>
                          <w:t>Адринский</w:t>
                        </w:r>
                        <w:proofErr w:type="spellEnd"/>
                        <w:r w:rsidRPr="000334E1">
                          <w:rPr>
                            <w:sz w:val="18"/>
                          </w:rPr>
                          <w:t xml:space="preserve"> И.Г.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6C846FDE" w14:textId="77777777" w:rsidR="00BC4671" w:rsidRPr="005E20C3" w:rsidRDefault="00BC4671" w:rsidP="00EE2DB0">
                        <w:pPr>
                          <w:pStyle w:val="af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0C95CFC" w14:textId="77777777" w:rsidR="00BC4671" w:rsidRPr="00017038" w:rsidRDefault="00BC4671" w:rsidP="00EE2DB0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9C698AB" w14:textId="77777777" w:rsidR="00BC4671" w:rsidRDefault="00BC4671" w:rsidP="00EE2DB0">
                        <w:pPr>
                          <w:pStyle w:val="af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Контр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679FAD" w14:textId="77777777" w:rsidR="00BC4671" w:rsidRPr="00FB7695" w:rsidRDefault="00BC4671" w:rsidP="00EE2DB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05A0B5C" w14:textId="77777777" w:rsidR="00BC4671" w:rsidRPr="000334E1" w:rsidRDefault="00BC4671" w:rsidP="00EE2DB0">
                        <w:pPr>
                          <w:pStyle w:val="af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BB9ADAD" w14:textId="77777777" w:rsidR="00BC4671" w:rsidRPr="00A8034B" w:rsidRDefault="00BC4671" w:rsidP="00EE2DB0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8034B">
                          <w:rPr>
                            <w:sz w:val="18"/>
                            <w:szCs w:val="18"/>
                          </w:rPr>
                          <w:t>Адринский</w:t>
                        </w:r>
                        <w:proofErr w:type="spellEnd"/>
                        <w:r w:rsidRPr="00A8034B">
                          <w:rPr>
                            <w:sz w:val="18"/>
                            <w:szCs w:val="18"/>
                          </w:rPr>
                          <w:t xml:space="preserve"> И.Г.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9DA69F5" w14:textId="77777777" w:rsidR="00BC4671" w:rsidRDefault="00BC4671" w:rsidP="00EE2DB0">
                      <w:pPr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4A0DC5A0" w14:textId="77777777" w:rsidR="00BC4671" w:rsidRDefault="00BC4671" w:rsidP="00EE2DB0">
                      <w:pPr>
                        <w:jc w:val="center"/>
                        <w:rPr>
                          <w:ins w:id="605" w:author="Demo" w:date="2025-03-15T12:03:00Z"/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1780F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Проектирование компьютерной сети </w:t>
                      </w:r>
                    </w:p>
                    <w:p w14:paraId="1B1F879D" w14:textId="636C3A84" w:rsidR="00BC4671" w:rsidRPr="0041780F" w:rsidRDefault="00BC4671" w:rsidP="00EE2DB0">
                      <w:pPr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интернет-кафе «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Шабаш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76D94EE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74BA995E" w14:textId="77777777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9E02B1E" w14:textId="0FE228F5" w:rsidR="00BC4671" w:rsidRDefault="00BC4671" w:rsidP="00EE2DB0">
                      <w:pPr>
                        <w:pStyle w:val="af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ins w:id="606" w:author="Demo" w:date="2025-03-15T12:58:00Z">
                        <w:r w:rsidR="007C211F">
                          <w:rPr>
                            <w:noProof/>
                            <w:sz w:val="18"/>
                          </w:rPr>
                          <w:t>23</w:t>
                        </w:r>
                      </w:ins>
                      <w:del w:id="607" w:author="Demo" w:date="2025-03-15T12:03:00Z">
                        <w:r w:rsidDel="00DF278F">
                          <w:rPr>
                            <w:noProof/>
                            <w:sz w:val="18"/>
                          </w:rPr>
                          <w:delText>24</w:delText>
                        </w:r>
                      </w:del>
                      <w:r>
                        <w:rPr>
                          <w:sz w:val="18"/>
                        </w:rPr>
                        <w:fldChar w:fldCharType="end"/>
                      </w:r>
                    </w:p>
                    <w:p w14:paraId="77E2DA70" w14:textId="77777777" w:rsidR="00BC4671" w:rsidRDefault="00BC4671" w:rsidP="00EE2DB0"/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166DE19" w14:textId="77777777" w:rsidR="00BC4671" w:rsidRPr="00A378FB" w:rsidRDefault="00BC4671" w:rsidP="00EE2DB0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24"/>
                        </w:rPr>
                        <w:t>Омавиат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237"/>
      <w:gridCol w:w="567"/>
    </w:tblGrid>
    <w:tr w:rsidR="00BC4671" w14:paraId="6562CFD5" w14:textId="77777777">
      <w:trPr>
        <w:cantSplit/>
        <w:trHeight w:hRule="exact" w:val="240"/>
      </w:trPr>
      <w:tc>
        <w:tcPr>
          <w:tcW w:w="964" w:type="dxa"/>
          <w:gridSpan w:val="2"/>
          <w:vAlign w:val="center"/>
        </w:tcPr>
        <w:p w14:paraId="58586484" w14:textId="77777777" w:rsidR="00BC4671" w:rsidRDefault="00BC4671" w:rsidP="00485397">
          <w:pPr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Разраб.</w:t>
          </w:r>
        </w:p>
      </w:tc>
      <w:tc>
        <w:tcPr>
          <w:tcW w:w="1304" w:type="dxa"/>
          <w:vAlign w:val="center"/>
        </w:tcPr>
        <w:p w14:paraId="5214FDE2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Align w:val="center"/>
        </w:tcPr>
        <w:p w14:paraId="0A5CB074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Align w:val="center"/>
        </w:tcPr>
        <w:p w14:paraId="20EA1474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 w:val="restart"/>
          <w:vAlign w:val="center"/>
        </w:tcPr>
        <w:p w14:paraId="4F1F7677" w14:textId="77777777" w:rsidR="00BC4671" w:rsidRPr="00FA6AFE" w:rsidRDefault="00BC4671" w:rsidP="00790049">
          <w:pPr>
            <w:jc w:val="center"/>
            <w:rPr>
              <w:rFonts w:ascii="Courier New" w:hAnsi="Courier New" w:cs="Courier New"/>
              <w:i/>
              <w:sz w:val="22"/>
              <w:szCs w:val="22"/>
            </w:rPr>
          </w:pPr>
          <w:r w:rsidRPr="007238F2">
            <w:rPr>
              <w:iCs/>
              <w:sz w:val="36"/>
              <w:szCs w:val="36"/>
            </w:rPr>
            <w:t>ПОИТ</w:t>
          </w:r>
          <w:r w:rsidRPr="00DD5A1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</w:t>
          </w:r>
          <w:r w:rsidRPr="00DD5A12">
            <w:rPr>
              <w:iCs/>
              <w:sz w:val="36"/>
              <w:szCs w:val="36"/>
            </w:rPr>
            <w:t>П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КС1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03</w:t>
          </w:r>
          <w:r w:rsidRPr="007238F2">
            <w:rPr>
              <w:iCs/>
              <w:sz w:val="36"/>
              <w:szCs w:val="36"/>
            </w:rPr>
            <w:t xml:space="preserve"> </w:t>
          </w:r>
          <w:r w:rsidRPr="00DD5A12">
            <w:rPr>
              <w:iCs/>
              <w:sz w:val="36"/>
              <w:szCs w:val="36"/>
            </w:rPr>
            <w:t>ПЗ</w:t>
          </w:r>
        </w:p>
      </w:tc>
      <w:tc>
        <w:tcPr>
          <w:tcW w:w="567" w:type="dxa"/>
          <w:vMerge w:val="restart"/>
          <w:vAlign w:val="center"/>
        </w:tcPr>
        <w:p w14:paraId="05108249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</w:tr>
    <w:tr w:rsidR="00BC4671" w14:paraId="197E49BB" w14:textId="77777777">
      <w:trPr>
        <w:cantSplit/>
        <w:trHeight w:val="230"/>
      </w:trPr>
      <w:tc>
        <w:tcPr>
          <w:tcW w:w="964" w:type="dxa"/>
          <w:gridSpan w:val="2"/>
          <w:vMerge w:val="restart"/>
          <w:vAlign w:val="center"/>
        </w:tcPr>
        <w:p w14:paraId="1ACC09C1" w14:textId="77777777" w:rsidR="00BC4671" w:rsidRDefault="00BC4671" w:rsidP="00485397">
          <w:pPr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Проверил</w:t>
          </w:r>
        </w:p>
      </w:tc>
      <w:tc>
        <w:tcPr>
          <w:tcW w:w="1304" w:type="dxa"/>
          <w:vMerge w:val="restart"/>
          <w:vAlign w:val="center"/>
        </w:tcPr>
        <w:p w14:paraId="209EEFC1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 w:val="restart"/>
          <w:vAlign w:val="center"/>
        </w:tcPr>
        <w:p w14:paraId="0C609343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 w:val="restart"/>
          <w:vAlign w:val="center"/>
        </w:tcPr>
        <w:p w14:paraId="6FFE2423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14:paraId="03BD58C4" w14:textId="77777777" w:rsidR="00BC4671" w:rsidRDefault="00BC4671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14:paraId="12030909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</w:tr>
    <w:tr w:rsidR="00BC4671" w14:paraId="037C6C2D" w14:textId="77777777">
      <w:trPr>
        <w:cantSplit/>
        <w:trHeight w:val="210"/>
      </w:trPr>
      <w:tc>
        <w:tcPr>
          <w:tcW w:w="964" w:type="dxa"/>
          <w:gridSpan w:val="2"/>
          <w:vMerge/>
          <w:vAlign w:val="bottom"/>
        </w:tcPr>
        <w:p w14:paraId="1CDF4BE6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1304" w:type="dxa"/>
          <w:vMerge/>
          <w:vAlign w:val="bottom"/>
        </w:tcPr>
        <w:p w14:paraId="3D6F7C8A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/>
          <w:vAlign w:val="bottom"/>
        </w:tcPr>
        <w:p w14:paraId="790986A2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14:paraId="7D7EE025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14:paraId="0769EFD8" w14:textId="77777777" w:rsidR="00BC4671" w:rsidRDefault="00BC4671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 w:val="restart"/>
          <w:vAlign w:val="center"/>
        </w:tcPr>
        <w:p w14:paraId="0622E373" w14:textId="77777777" w:rsidR="00BC4671" w:rsidRDefault="00BC4671" w:rsidP="00485397">
          <w:pPr>
            <w:pStyle w:val="ad"/>
            <w:jc w:val="center"/>
            <w:rPr>
              <w:rFonts w:ascii="Arial" w:hAnsi="Arial"/>
            </w:rPr>
          </w:pPr>
          <w:r>
            <w:rPr>
              <w:rStyle w:val="af3"/>
            </w:rPr>
            <w:fldChar w:fldCharType="begin"/>
          </w:r>
          <w:r>
            <w:rPr>
              <w:rStyle w:val="af3"/>
            </w:rPr>
            <w:instrText xml:space="preserve"> PAGE </w:instrText>
          </w:r>
          <w:r>
            <w:rPr>
              <w:rStyle w:val="af3"/>
            </w:rPr>
            <w:fldChar w:fldCharType="separate"/>
          </w:r>
          <w:r>
            <w:rPr>
              <w:rStyle w:val="af3"/>
              <w:noProof/>
            </w:rPr>
            <w:t>9</w:t>
          </w:r>
          <w:r>
            <w:rPr>
              <w:rStyle w:val="af3"/>
            </w:rPr>
            <w:fldChar w:fldCharType="end"/>
          </w:r>
        </w:p>
      </w:tc>
    </w:tr>
    <w:tr w:rsidR="00BC4671" w14:paraId="01BA14A3" w14:textId="77777777">
      <w:trPr>
        <w:cantSplit/>
        <w:trHeight w:hRule="exact" w:val="240"/>
      </w:trPr>
      <w:tc>
        <w:tcPr>
          <w:tcW w:w="397" w:type="dxa"/>
          <w:vAlign w:val="center"/>
        </w:tcPr>
        <w:p w14:paraId="574EB311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Изммм</w:t>
          </w:r>
        </w:p>
      </w:tc>
      <w:tc>
        <w:tcPr>
          <w:tcW w:w="567" w:type="dxa"/>
          <w:vAlign w:val="center"/>
        </w:tcPr>
        <w:p w14:paraId="01388047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304" w:type="dxa"/>
          <w:vAlign w:val="center"/>
        </w:tcPr>
        <w:p w14:paraId="6F9DC2E3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N докум</w:t>
          </w:r>
        </w:p>
      </w:tc>
      <w:tc>
        <w:tcPr>
          <w:tcW w:w="851" w:type="dxa"/>
          <w:vAlign w:val="center"/>
        </w:tcPr>
        <w:p w14:paraId="124A66EB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Подп.</w:t>
          </w:r>
        </w:p>
      </w:tc>
      <w:tc>
        <w:tcPr>
          <w:tcW w:w="567" w:type="dxa"/>
          <w:vAlign w:val="center"/>
        </w:tcPr>
        <w:p w14:paraId="4B5B0C54" w14:textId="77777777" w:rsidR="00BC4671" w:rsidRDefault="00BC4671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237" w:type="dxa"/>
          <w:vMerge/>
        </w:tcPr>
        <w:p w14:paraId="7EF4CCE0" w14:textId="77777777" w:rsidR="00BC4671" w:rsidRDefault="00BC4671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14:paraId="1064AFD4" w14:textId="77777777" w:rsidR="00BC4671" w:rsidRDefault="00BC4671" w:rsidP="00485397">
          <w:pPr>
            <w:pStyle w:val="ad"/>
            <w:rPr>
              <w:rFonts w:ascii="Arial" w:hAnsi="Arial"/>
              <w:i/>
            </w:rPr>
          </w:pPr>
        </w:p>
      </w:tc>
    </w:tr>
  </w:tbl>
  <w:p w14:paraId="5AB662AB" w14:textId="77777777" w:rsidR="00BC4671" w:rsidRDefault="00BC4671">
    <w:pPr>
      <w:pStyle w:val="ad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1702" w14:textId="77777777" w:rsidR="00BC4671" w:rsidRDefault="00BC4671">
      <w:r>
        <w:separator/>
      </w:r>
    </w:p>
  </w:footnote>
  <w:footnote w:type="continuationSeparator" w:id="0">
    <w:p w14:paraId="3C174A5E" w14:textId="77777777" w:rsidR="00BC4671" w:rsidRDefault="00BC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D1336" w14:textId="77777777" w:rsidR="00BC4671" w:rsidRDefault="00BC4671">
    <w:pPr>
      <w:pStyle w:val="ac"/>
    </w:pPr>
  </w:p>
  <w:p w14:paraId="4536B3F7" w14:textId="77777777" w:rsidR="00BC4671" w:rsidRDefault="00BC46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65535"/>
      <w:numFmt w:val="bullet"/>
      <w:lvlText w:val="–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6A17FD2"/>
    <w:multiLevelType w:val="hybridMultilevel"/>
    <w:tmpl w:val="E51262B2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E174A5"/>
    <w:multiLevelType w:val="hybridMultilevel"/>
    <w:tmpl w:val="44D046A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2547D9"/>
    <w:multiLevelType w:val="multilevel"/>
    <w:tmpl w:val="130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F603D3"/>
    <w:multiLevelType w:val="hybridMultilevel"/>
    <w:tmpl w:val="B72C97E8"/>
    <w:lvl w:ilvl="0" w:tplc="FAD08C3E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3A77ADA"/>
    <w:multiLevelType w:val="hybridMultilevel"/>
    <w:tmpl w:val="A0DA71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726118E"/>
    <w:multiLevelType w:val="hybridMultilevel"/>
    <w:tmpl w:val="43A69B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B5C1FF1"/>
    <w:multiLevelType w:val="hybridMultilevel"/>
    <w:tmpl w:val="12A0049E"/>
    <w:lvl w:ilvl="0" w:tplc="607A994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1" w:tplc="D8EEDFB0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8BD85C3C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D2D5DE7"/>
    <w:multiLevelType w:val="multilevel"/>
    <w:tmpl w:val="093462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D973C50"/>
    <w:multiLevelType w:val="hybridMultilevel"/>
    <w:tmpl w:val="F56E1CF2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0282C88"/>
    <w:multiLevelType w:val="multilevel"/>
    <w:tmpl w:val="3814C04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54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214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sz w:val="28"/>
      </w:rPr>
    </w:lvl>
  </w:abstractNum>
  <w:abstractNum w:abstractNumId="12" w15:restartNumberingAfterBreak="0">
    <w:nsid w:val="30CF434B"/>
    <w:multiLevelType w:val="hybridMultilevel"/>
    <w:tmpl w:val="DFC8BFCC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311D560F"/>
    <w:multiLevelType w:val="hybridMultilevel"/>
    <w:tmpl w:val="6BD8AC8E"/>
    <w:lvl w:ilvl="0" w:tplc="FAD08C3E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331728E0"/>
    <w:multiLevelType w:val="hybridMultilevel"/>
    <w:tmpl w:val="8AD6DD8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ABF7C79"/>
    <w:multiLevelType w:val="hybridMultilevel"/>
    <w:tmpl w:val="F3A20EF0"/>
    <w:lvl w:ilvl="0" w:tplc="FAD08C3E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41855C95"/>
    <w:multiLevelType w:val="hybridMultilevel"/>
    <w:tmpl w:val="1842E1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6D800F9"/>
    <w:multiLevelType w:val="hybridMultilevel"/>
    <w:tmpl w:val="7F9CEFEC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B8151F9"/>
    <w:multiLevelType w:val="hybridMultilevel"/>
    <w:tmpl w:val="099E4A00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543341D"/>
    <w:multiLevelType w:val="hybridMultilevel"/>
    <w:tmpl w:val="701C49E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58A15CAE"/>
    <w:multiLevelType w:val="hybridMultilevel"/>
    <w:tmpl w:val="3000CAC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59FD789E"/>
    <w:multiLevelType w:val="hybridMultilevel"/>
    <w:tmpl w:val="D13A5E80"/>
    <w:lvl w:ilvl="0" w:tplc="FAD08C3E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614728CC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3" w15:restartNumberingAfterBreak="0">
    <w:nsid w:val="61DA44AA"/>
    <w:multiLevelType w:val="hybridMultilevel"/>
    <w:tmpl w:val="C13C8E1E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7A1609E"/>
    <w:multiLevelType w:val="multilevel"/>
    <w:tmpl w:val="962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D620C1"/>
    <w:multiLevelType w:val="hybridMultilevel"/>
    <w:tmpl w:val="A8F6525A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083154C"/>
    <w:multiLevelType w:val="hybridMultilevel"/>
    <w:tmpl w:val="7806F1EC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0D61BAA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8" w15:restartNumberingAfterBreak="0">
    <w:nsid w:val="71D9629C"/>
    <w:multiLevelType w:val="hybridMultilevel"/>
    <w:tmpl w:val="8E26BB8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2C42C3D"/>
    <w:multiLevelType w:val="hybridMultilevel"/>
    <w:tmpl w:val="C6F2E558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79F21400"/>
    <w:multiLevelType w:val="hybridMultilevel"/>
    <w:tmpl w:val="DE529110"/>
    <w:lvl w:ilvl="0" w:tplc="FAD08C3E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7B275675"/>
    <w:multiLevelType w:val="hybridMultilevel"/>
    <w:tmpl w:val="772C771C"/>
    <w:lvl w:ilvl="0" w:tplc="03B0D232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2" w15:restartNumberingAfterBreak="0">
    <w:nsid w:val="7DC53317"/>
    <w:multiLevelType w:val="multilevel"/>
    <w:tmpl w:val="1C2E81A0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FF68DA"/>
    <w:multiLevelType w:val="hybridMultilevel"/>
    <w:tmpl w:val="8520C1B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4"/>
  </w:num>
  <w:num w:numId="4">
    <w:abstractNumId w:val="27"/>
  </w:num>
  <w:num w:numId="5">
    <w:abstractNumId w:val="22"/>
  </w:num>
  <w:num w:numId="6">
    <w:abstractNumId w:val="12"/>
  </w:num>
  <w:num w:numId="7">
    <w:abstractNumId w:val="17"/>
  </w:num>
  <w:num w:numId="8">
    <w:abstractNumId w:val="28"/>
  </w:num>
  <w:num w:numId="9">
    <w:abstractNumId w:val="33"/>
  </w:num>
  <w:num w:numId="10">
    <w:abstractNumId w:val="16"/>
  </w:num>
  <w:num w:numId="11">
    <w:abstractNumId w:val="7"/>
  </w:num>
  <w:num w:numId="12">
    <w:abstractNumId w:val="20"/>
  </w:num>
  <w:num w:numId="13">
    <w:abstractNumId w:val="29"/>
  </w:num>
  <w:num w:numId="14">
    <w:abstractNumId w:val="14"/>
  </w:num>
  <w:num w:numId="15">
    <w:abstractNumId w:val="19"/>
  </w:num>
  <w:num w:numId="16">
    <w:abstractNumId w:val="2"/>
  </w:num>
  <w:num w:numId="17">
    <w:abstractNumId w:val="11"/>
  </w:num>
  <w:num w:numId="18">
    <w:abstractNumId w:val="26"/>
  </w:num>
  <w:num w:numId="19">
    <w:abstractNumId w:val="1"/>
  </w:num>
  <w:num w:numId="20">
    <w:abstractNumId w:val="18"/>
  </w:num>
  <w:num w:numId="21">
    <w:abstractNumId w:val="10"/>
  </w:num>
  <w:num w:numId="22">
    <w:abstractNumId w:val="25"/>
  </w:num>
  <w:num w:numId="23">
    <w:abstractNumId w:val="3"/>
  </w:num>
  <w:num w:numId="24">
    <w:abstractNumId w:val="15"/>
  </w:num>
  <w:num w:numId="25">
    <w:abstractNumId w:val="30"/>
  </w:num>
  <w:num w:numId="26">
    <w:abstractNumId w:val="13"/>
  </w:num>
  <w:num w:numId="27">
    <w:abstractNumId w:val="6"/>
  </w:num>
  <w:num w:numId="28">
    <w:abstractNumId w:val="21"/>
  </w:num>
  <w:num w:numId="29">
    <w:abstractNumId w:val="5"/>
  </w:num>
  <w:num w:numId="30">
    <w:abstractNumId w:val="32"/>
  </w:num>
  <w:num w:numId="31">
    <w:abstractNumId w:val="24"/>
  </w:num>
  <w:num w:numId="32">
    <w:abstractNumId w:val="9"/>
  </w:num>
  <w:num w:numId="33">
    <w:abstractNumId w:val="2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mo">
    <w15:presenceInfo w15:providerId="None" w15:userId="D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4"/>
    <w:rsid w:val="0000015C"/>
    <w:rsid w:val="00002F89"/>
    <w:rsid w:val="00003CF6"/>
    <w:rsid w:val="000047E9"/>
    <w:rsid w:val="00004DC7"/>
    <w:rsid w:val="000061F8"/>
    <w:rsid w:val="000073F8"/>
    <w:rsid w:val="00010882"/>
    <w:rsid w:val="00011893"/>
    <w:rsid w:val="00011A2C"/>
    <w:rsid w:val="000129F2"/>
    <w:rsid w:val="00012E4E"/>
    <w:rsid w:val="00013516"/>
    <w:rsid w:val="00014228"/>
    <w:rsid w:val="0001433C"/>
    <w:rsid w:val="00014432"/>
    <w:rsid w:val="00014A64"/>
    <w:rsid w:val="000173AE"/>
    <w:rsid w:val="00017D63"/>
    <w:rsid w:val="0002034F"/>
    <w:rsid w:val="000216EE"/>
    <w:rsid w:val="00021A33"/>
    <w:rsid w:val="00022D71"/>
    <w:rsid w:val="00023EDF"/>
    <w:rsid w:val="00023F18"/>
    <w:rsid w:val="00024232"/>
    <w:rsid w:val="000245A5"/>
    <w:rsid w:val="00025186"/>
    <w:rsid w:val="00025754"/>
    <w:rsid w:val="00025BD6"/>
    <w:rsid w:val="00026CFE"/>
    <w:rsid w:val="0002732C"/>
    <w:rsid w:val="00027E30"/>
    <w:rsid w:val="0003008B"/>
    <w:rsid w:val="00030521"/>
    <w:rsid w:val="00030690"/>
    <w:rsid w:val="00032F69"/>
    <w:rsid w:val="00033077"/>
    <w:rsid w:val="000331D5"/>
    <w:rsid w:val="000334E1"/>
    <w:rsid w:val="00033D55"/>
    <w:rsid w:val="00033E36"/>
    <w:rsid w:val="00035424"/>
    <w:rsid w:val="0003756A"/>
    <w:rsid w:val="00040402"/>
    <w:rsid w:val="00040B14"/>
    <w:rsid w:val="00044419"/>
    <w:rsid w:val="000459E7"/>
    <w:rsid w:val="00046D2D"/>
    <w:rsid w:val="00047291"/>
    <w:rsid w:val="0004767A"/>
    <w:rsid w:val="000478A9"/>
    <w:rsid w:val="00050D9E"/>
    <w:rsid w:val="00051142"/>
    <w:rsid w:val="000513EE"/>
    <w:rsid w:val="00052324"/>
    <w:rsid w:val="000526DC"/>
    <w:rsid w:val="000549EC"/>
    <w:rsid w:val="00054C6C"/>
    <w:rsid w:val="00054DC4"/>
    <w:rsid w:val="000566A6"/>
    <w:rsid w:val="000571A4"/>
    <w:rsid w:val="0006052F"/>
    <w:rsid w:val="000605FC"/>
    <w:rsid w:val="000618B6"/>
    <w:rsid w:val="000619E5"/>
    <w:rsid w:val="00061CA5"/>
    <w:rsid w:val="00062094"/>
    <w:rsid w:val="00062159"/>
    <w:rsid w:val="00063334"/>
    <w:rsid w:val="000634C1"/>
    <w:rsid w:val="000637D7"/>
    <w:rsid w:val="0006385D"/>
    <w:rsid w:val="00063AA4"/>
    <w:rsid w:val="000648D3"/>
    <w:rsid w:val="00066F9F"/>
    <w:rsid w:val="00067458"/>
    <w:rsid w:val="0007067C"/>
    <w:rsid w:val="00071B0D"/>
    <w:rsid w:val="00073391"/>
    <w:rsid w:val="00073AAF"/>
    <w:rsid w:val="00073B24"/>
    <w:rsid w:val="00073CA8"/>
    <w:rsid w:val="00074C86"/>
    <w:rsid w:val="00074E54"/>
    <w:rsid w:val="00075081"/>
    <w:rsid w:val="00077B46"/>
    <w:rsid w:val="000812C3"/>
    <w:rsid w:val="000815F2"/>
    <w:rsid w:val="00081F70"/>
    <w:rsid w:val="00082BD9"/>
    <w:rsid w:val="00082CDE"/>
    <w:rsid w:val="000832CC"/>
    <w:rsid w:val="00086BE3"/>
    <w:rsid w:val="00090B7C"/>
    <w:rsid w:val="00091318"/>
    <w:rsid w:val="00091DF6"/>
    <w:rsid w:val="00092E0A"/>
    <w:rsid w:val="0009376C"/>
    <w:rsid w:val="00093EA4"/>
    <w:rsid w:val="00095097"/>
    <w:rsid w:val="0009542F"/>
    <w:rsid w:val="000955DA"/>
    <w:rsid w:val="00095C14"/>
    <w:rsid w:val="000A00EE"/>
    <w:rsid w:val="000A09EC"/>
    <w:rsid w:val="000A0BBB"/>
    <w:rsid w:val="000A4990"/>
    <w:rsid w:val="000A518D"/>
    <w:rsid w:val="000A5DC5"/>
    <w:rsid w:val="000A6D01"/>
    <w:rsid w:val="000B027D"/>
    <w:rsid w:val="000B02CF"/>
    <w:rsid w:val="000B1259"/>
    <w:rsid w:val="000B12F7"/>
    <w:rsid w:val="000B190E"/>
    <w:rsid w:val="000B362C"/>
    <w:rsid w:val="000B4353"/>
    <w:rsid w:val="000B46AB"/>
    <w:rsid w:val="000B47D9"/>
    <w:rsid w:val="000B5670"/>
    <w:rsid w:val="000B7D67"/>
    <w:rsid w:val="000C0069"/>
    <w:rsid w:val="000C0BF7"/>
    <w:rsid w:val="000C1384"/>
    <w:rsid w:val="000C276D"/>
    <w:rsid w:val="000C3A10"/>
    <w:rsid w:val="000C3ABC"/>
    <w:rsid w:val="000C64FE"/>
    <w:rsid w:val="000C6C24"/>
    <w:rsid w:val="000D10AA"/>
    <w:rsid w:val="000D1770"/>
    <w:rsid w:val="000D22D2"/>
    <w:rsid w:val="000D3970"/>
    <w:rsid w:val="000D3A33"/>
    <w:rsid w:val="000D4327"/>
    <w:rsid w:val="000D491B"/>
    <w:rsid w:val="000D5130"/>
    <w:rsid w:val="000D5A01"/>
    <w:rsid w:val="000D6DE9"/>
    <w:rsid w:val="000E2CC8"/>
    <w:rsid w:val="000E301B"/>
    <w:rsid w:val="000E393F"/>
    <w:rsid w:val="000E3E52"/>
    <w:rsid w:val="000E4AB2"/>
    <w:rsid w:val="000E589B"/>
    <w:rsid w:val="000F0972"/>
    <w:rsid w:val="000F0D98"/>
    <w:rsid w:val="000F678B"/>
    <w:rsid w:val="000F6B77"/>
    <w:rsid w:val="000F7504"/>
    <w:rsid w:val="0010001E"/>
    <w:rsid w:val="00100DDB"/>
    <w:rsid w:val="00101962"/>
    <w:rsid w:val="00101A42"/>
    <w:rsid w:val="00103D38"/>
    <w:rsid w:val="00103E44"/>
    <w:rsid w:val="00104171"/>
    <w:rsid w:val="001043D9"/>
    <w:rsid w:val="001076A4"/>
    <w:rsid w:val="001102C1"/>
    <w:rsid w:val="001126B3"/>
    <w:rsid w:val="0011313E"/>
    <w:rsid w:val="00113696"/>
    <w:rsid w:val="0011395C"/>
    <w:rsid w:val="0011436A"/>
    <w:rsid w:val="00114B6E"/>
    <w:rsid w:val="0011661B"/>
    <w:rsid w:val="001178E8"/>
    <w:rsid w:val="00120BBF"/>
    <w:rsid w:val="00121684"/>
    <w:rsid w:val="00123180"/>
    <w:rsid w:val="00123BD6"/>
    <w:rsid w:val="00123F2D"/>
    <w:rsid w:val="00124C18"/>
    <w:rsid w:val="00125BAF"/>
    <w:rsid w:val="0012651A"/>
    <w:rsid w:val="00126F6D"/>
    <w:rsid w:val="00127F90"/>
    <w:rsid w:val="00130277"/>
    <w:rsid w:val="00131C67"/>
    <w:rsid w:val="001324A4"/>
    <w:rsid w:val="0013388A"/>
    <w:rsid w:val="00133F2D"/>
    <w:rsid w:val="00134E67"/>
    <w:rsid w:val="001351FD"/>
    <w:rsid w:val="001366E4"/>
    <w:rsid w:val="00136A0C"/>
    <w:rsid w:val="00136AB3"/>
    <w:rsid w:val="00137050"/>
    <w:rsid w:val="001375F5"/>
    <w:rsid w:val="00137926"/>
    <w:rsid w:val="00137928"/>
    <w:rsid w:val="00137C75"/>
    <w:rsid w:val="00140A50"/>
    <w:rsid w:val="00142CFF"/>
    <w:rsid w:val="00143F99"/>
    <w:rsid w:val="0014537C"/>
    <w:rsid w:val="00146D95"/>
    <w:rsid w:val="00147C9F"/>
    <w:rsid w:val="001505D9"/>
    <w:rsid w:val="001507FC"/>
    <w:rsid w:val="00152E07"/>
    <w:rsid w:val="0015424C"/>
    <w:rsid w:val="00156DB2"/>
    <w:rsid w:val="0015749D"/>
    <w:rsid w:val="001601DD"/>
    <w:rsid w:val="00163B26"/>
    <w:rsid w:val="00164868"/>
    <w:rsid w:val="00164A49"/>
    <w:rsid w:val="0016731C"/>
    <w:rsid w:val="00171668"/>
    <w:rsid w:val="001725E1"/>
    <w:rsid w:val="00173FB8"/>
    <w:rsid w:val="00174456"/>
    <w:rsid w:val="001749D0"/>
    <w:rsid w:val="0017575B"/>
    <w:rsid w:val="00176D50"/>
    <w:rsid w:val="0018104D"/>
    <w:rsid w:val="00181FCA"/>
    <w:rsid w:val="0018274A"/>
    <w:rsid w:val="00184A79"/>
    <w:rsid w:val="00185DA9"/>
    <w:rsid w:val="00186283"/>
    <w:rsid w:val="00190638"/>
    <w:rsid w:val="00190DE8"/>
    <w:rsid w:val="0019110E"/>
    <w:rsid w:val="00193CC7"/>
    <w:rsid w:val="00195B27"/>
    <w:rsid w:val="00195DD8"/>
    <w:rsid w:val="0019604A"/>
    <w:rsid w:val="0019692B"/>
    <w:rsid w:val="001972C2"/>
    <w:rsid w:val="0019783E"/>
    <w:rsid w:val="001979C4"/>
    <w:rsid w:val="001A0B66"/>
    <w:rsid w:val="001A2B73"/>
    <w:rsid w:val="001A323F"/>
    <w:rsid w:val="001A33DB"/>
    <w:rsid w:val="001A529F"/>
    <w:rsid w:val="001B0545"/>
    <w:rsid w:val="001B05A9"/>
    <w:rsid w:val="001B0B68"/>
    <w:rsid w:val="001B0E46"/>
    <w:rsid w:val="001B2292"/>
    <w:rsid w:val="001B23BB"/>
    <w:rsid w:val="001B381B"/>
    <w:rsid w:val="001B381C"/>
    <w:rsid w:val="001B45E0"/>
    <w:rsid w:val="001B6613"/>
    <w:rsid w:val="001B7BC2"/>
    <w:rsid w:val="001C194A"/>
    <w:rsid w:val="001C2252"/>
    <w:rsid w:val="001C4615"/>
    <w:rsid w:val="001C5C36"/>
    <w:rsid w:val="001C760B"/>
    <w:rsid w:val="001D0B2C"/>
    <w:rsid w:val="001D0F05"/>
    <w:rsid w:val="001D1729"/>
    <w:rsid w:val="001D22D6"/>
    <w:rsid w:val="001D2445"/>
    <w:rsid w:val="001D3031"/>
    <w:rsid w:val="001D4FC3"/>
    <w:rsid w:val="001D6938"/>
    <w:rsid w:val="001D7313"/>
    <w:rsid w:val="001D7C54"/>
    <w:rsid w:val="001E1703"/>
    <w:rsid w:val="001E1CAA"/>
    <w:rsid w:val="001E1DB3"/>
    <w:rsid w:val="001E22DA"/>
    <w:rsid w:val="001E2705"/>
    <w:rsid w:val="001E5DDA"/>
    <w:rsid w:val="001F0422"/>
    <w:rsid w:val="001F1B5D"/>
    <w:rsid w:val="001F52AF"/>
    <w:rsid w:val="001F6C0B"/>
    <w:rsid w:val="001F7FBC"/>
    <w:rsid w:val="00200458"/>
    <w:rsid w:val="00200AB9"/>
    <w:rsid w:val="00200E06"/>
    <w:rsid w:val="002018ED"/>
    <w:rsid w:val="00202D58"/>
    <w:rsid w:val="00202EC3"/>
    <w:rsid w:val="002036B2"/>
    <w:rsid w:val="002042E4"/>
    <w:rsid w:val="002125EE"/>
    <w:rsid w:val="002127F4"/>
    <w:rsid w:val="00212C71"/>
    <w:rsid w:val="00212F20"/>
    <w:rsid w:val="00213959"/>
    <w:rsid w:val="00213E70"/>
    <w:rsid w:val="0021435D"/>
    <w:rsid w:val="00214A03"/>
    <w:rsid w:val="00214E31"/>
    <w:rsid w:val="002213A1"/>
    <w:rsid w:val="0022339B"/>
    <w:rsid w:val="00223D4E"/>
    <w:rsid w:val="00224761"/>
    <w:rsid w:val="0022495D"/>
    <w:rsid w:val="00224F19"/>
    <w:rsid w:val="00225C4A"/>
    <w:rsid w:val="00226830"/>
    <w:rsid w:val="00231C02"/>
    <w:rsid w:val="00233CDF"/>
    <w:rsid w:val="002342FB"/>
    <w:rsid w:val="002348A6"/>
    <w:rsid w:val="00235093"/>
    <w:rsid w:val="00236633"/>
    <w:rsid w:val="002367C3"/>
    <w:rsid w:val="0023770C"/>
    <w:rsid w:val="002378D9"/>
    <w:rsid w:val="00237DC7"/>
    <w:rsid w:val="002402D7"/>
    <w:rsid w:val="00241121"/>
    <w:rsid w:val="00242407"/>
    <w:rsid w:val="00245B5C"/>
    <w:rsid w:val="00247280"/>
    <w:rsid w:val="0024766E"/>
    <w:rsid w:val="002503C0"/>
    <w:rsid w:val="00252AEF"/>
    <w:rsid w:val="00253AA7"/>
    <w:rsid w:val="0025510E"/>
    <w:rsid w:val="00255F65"/>
    <w:rsid w:val="00256620"/>
    <w:rsid w:val="00256729"/>
    <w:rsid w:val="002571F1"/>
    <w:rsid w:val="002573E8"/>
    <w:rsid w:val="00257B29"/>
    <w:rsid w:val="002608A2"/>
    <w:rsid w:val="00263B0B"/>
    <w:rsid w:val="00264445"/>
    <w:rsid w:val="002644EC"/>
    <w:rsid w:val="002656B0"/>
    <w:rsid w:val="002659A4"/>
    <w:rsid w:val="00266664"/>
    <w:rsid w:val="002701CB"/>
    <w:rsid w:val="0027150F"/>
    <w:rsid w:val="00271DE6"/>
    <w:rsid w:val="002806B1"/>
    <w:rsid w:val="002827C3"/>
    <w:rsid w:val="002837CD"/>
    <w:rsid w:val="00283C51"/>
    <w:rsid w:val="00284240"/>
    <w:rsid w:val="002848EB"/>
    <w:rsid w:val="0028562B"/>
    <w:rsid w:val="00285A25"/>
    <w:rsid w:val="00285CD6"/>
    <w:rsid w:val="00285EDC"/>
    <w:rsid w:val="0028636D"/>
    <w:rsid w:val="00286592"/>
    <w:rsid w:val="002911AE"/>
    <w:rsid w:val="00295429"/>
    <w:rsid w:val="00295A58"/>
    <w:rsid w:val="00295C77"/>
    <w:rsid w:val="002972F6"/>
    <w:rsid w:val="002A05E2"/>
    <w:rsid w:val="002A0F74"/>
    <w:rsid w:val="002A14F5"/>
    <w:rsid w:val="002A1ABC"/>
    <w:rsid w:val="002A1CBF"/>
    <w:rsid w:val="002A2547"/>
    <w:rsid w:val="002A47B1"/>
    <w:rsid w:val="002A5D54"/>
    <w:rsid w:val="002A6131"/>
    <w:rsid w:val="002A65CF"/>
    <w:rsid w:val="002A6D3D"/>
    <w:rsid w:val="002A7C3A"/>
    <w:rsid w:val="002B0252"/>
    <w:rsid w:val="002B069C"/>
    <w:rsid w:val="002B072F"/>
    <w:rsid w:val="002B0B12"/>
    <w:rsid w:val="002B1A50"/>
    <w:rsid w:val="002B29EF"/>
    <w:rsid w:val="002B2C8C"/>
    <w:rsid w:val="002B3AD9"/>
    <w:rsid w:val="002B3D4E"/>
    <w:rsid w:val="002B5366"/>
    <w:rsid w:val="002B574E"/>
    <w:rsid w:val="002B7553"/>
    <w:rsid w:val="002B77C2"/>
    <w:rsid w:val="002B7B8B"/>
    <w:rsid w:val="002B7FD9"/>
    <w:rsid w:val="002C08FD"/>
    <w:rsid w:val="002C17DA"/>
    <w:rsid w:val="002C1C7D"/>
    <w:rsid w:val="002C1EED"/>
    <w:rsid w:val="002C22DB"/>
    <w:rsid w:val="002C6870"/>
    <w:rsid w:val="002C69D8"/>
    <w:rsid w:val="002C7A71"/>
    <w:rsid w:val="002D102B"/>
    <w:rsid w:val="002D19BD"/>
    <w:rsid w:val="002D1B58"/>
    <w:rsid w:val="002D3192"/>
    <w:rsid w:val="002D3A31"/>
    <w:rsid w:val="002D420A"/>
    <w:rsid w:val="002D654F"/>
    <w:rsid w:val="002D6774"/>
    <w:rsid w:val="002D6E8F"/>
    <w:rsid w:val="002D7057"/>
    <w:rsid w:val="002E00DD"/>
    <w:rsid w:val="002E01DF"/>
    <w:rsid w:val="002E0B1F"/>
    <w:rsid w:val="002E2C4B"/>
    <w:rsid w:val="002E3735"/>
    <w:rsid w:val="002E56F6"/>
    <w:rsid w:val="002E74F7"/>
    <w:rsid w:val="002E7AD1"/>
    <w:rsid w:val="002F1F69"/>
    <w:rsid w:val="002F2375"/>
    <w:rsid w:val="002F297D"/>
    <w:rsid w:val="002F3084"/>
    <w:rsid w:val="002F34C8"/>
    <w:rsid w:val="002F494E"/>
    <w:rsid w:val="002F4F8B"/>
    <w:rsid w:val="002F51DA"/>
    <w:rsid w:val="002F61B9"/>
    <w:rsid w:val="002F7361"/>
    <w:rsid w:val="00300454"/>
    <w:rsid w:val="00300DD2"/>
    <w:rsid w:val="003017B4"/>
    <w:rsid w:val="00301E2B"/>
    <w:rsid w:val="00303371"/>
    <w:rsid w:val="00304524"/>
    <w:rsid w:val="00304A6B"/>
    <w:rsid w:val="00305AB0"/>
    <w:rsid w:val="0030659E"/>
    <w:rsid w:val="0030678B"/>
    <w:rsid w:val="00310714"/>
    <w:rsid w:val="00312DEE"/>
    <w:rsid w:val="00314D79"/>
    <w:rsid w:val="00316073"/>
    <w:rsid w:val="00316F56"/>
    <w:rsid w:val="00317A79"/>
    <w:rsid w:val="00317E5C"/>
    <w:rsid w:val="0032039B"/>
    <w:rsid w:val="003204FC"/>
    <w:rsid w:val="00320C44"/>
    <w:rsid w:val="00320D7E"/>
    <w:rsid w:val="003214CA"/>
    <w:rsid w:val="003216D4"/>
    <w:rsid w:val="0032345A"/>
    <w:rsid w:val="003236E9"/>
    <w:rsid w:val="00324DDC"/>
    <w:rsid w:val="00324E7C"/>
    <w:rsid w:val="00325B7B"/>
    <w:rsid w:val="003261C0"/>
    <w:rsid w:val="0032644A"/>
    <w:rsid w:val="003301B9"/>
    <w:rsid w:val="00330F6F"/>
    <w:rsid w:val="003312F7"/>
    <w:rsid w:val="003317F2"/>
    <w:rsid w:val="0033306C"/>
    <w:rsid w:val="0033368D"/>
    <w:rsid w:val="0033416F"/>
    <w:rsid w:val="003347D4"/>
    <w:rsid w:val="00337902"/>
    <w:rsid w:val="003412D5"/>
    <w:rsid w:val="00341866"/>
    <w:rsid w:val="00342B5B"/>
    <w:rsid w:val="00342D63"/>
    <w:rsid w:val="0034370E"/>
    <w:rsid w:val="00344096"/>
    <w:rsid w:val="00344885"/>
    <w:rsid w:val="003453E3"/>
    <w:rsid w:val="00347B16"/>
    <w:rsid w:val="003501FF"/>
    <w:rsid w:val="00352C43"/>
    <w:rsid w:val="00353DF9"/>
    <w:rsid w:val="00355B93"/>
    <w:rsid w:val="00356244"/>
    <w:rsid w:val="003562AF"/>
    <w:rsid w:val="00361687"/>
    <w:rsid w:val="003627BC"/>
    <w:rsid w:val="00362AEB"/>
    <w:rsid w:val="0036338B"/>
    <w:rsid w:val="003634F5"/>
    <w:rsid w:val="003655BD"/>
    <w:rsid w:val="00367382"/>
    <w:rsid w:val="003703A9"/>
    <w:rsid w:val="00371146"/>
    <w:rsid w:val="00371A02"/>
    <w:rsid w:val="003728AE"/>
    <w:rsid w:val="00373384"/>
    <w:rsid w:val="00373499"/>
    <w:rsid w:val="00377365"/>
    <w:rsid w:val="00377C3A"/>
    <w:rsid w:val="00380174"/>
    <w:rsid w:val="00380E2F"/>
    <w:rsid w:val="0038103B"/>
    <w:rsid w:val="003818D2"/>
    <w:rsid w:val="0038197F"/>
    <w:rsid w:val="003823DC"/>
    <w:rsid w:val="0038541E"/>
    <w:rsid w:val="00385BF8"/>
    <w:rsid w:val="00386317"/>
    <w:rsid w:val="00387946"/>
    <w:rsid w:val="003901A0"/>
    <w:rsid w:val="00392C96"/>
    <w:rsid w:val="00392EB1"/>
    <w:rsid w:val="00392F56"/>
    <w:rsid w:val="00392F61"/>
    <w:rsid w:val="003939AD"/>
    <w:rsid w:val="00394FF6"/>
    <w:rsid w:val="00395894"/>
    <w:rsid w:val="00395C14"/>
    <w:rsid w:val="00396E8D"/>
    <w:rsid w:val="00396FB0"/>
    <w:rsid w:val="00397462"/>
    <w:rsid w:val="003A0EDA"/>
    <w:rsid w:val="003A303C"/>
    <w:rsid w:val="003A313E"/>
    <w:rsid w:val="003A5604"/>
    <w:rsid w:val="003A5653"/>
    <w:rsid w:val="003A66F1"/>
    <w:rsid w:val="003A6754"/>
    <w:rsid w:val="003A69C4"/>
    <w:rsid w:val="003B0157"/>
    <w:rsid w:val="003B032D"/>
    <w:rsid w:val="003B1A83"/>
    <w:rsid w:val="003B3031"/>
    <w:rsid w:val="003B34C6"/>
    <w:rsid w:val="003B3658"/>
    <w:rsid w:val="003B3C82"/>
    <w:rsid w:val="003B507C"/>
    <w:rsid w:val="003B5584"/>
    <w:rsid w:val="003B5C1B"/>
    <w:rsid w:val="003B5CA0"/>
    <w:rsid w:val="003B75AA"/>
    <w:rsid w:val="003B76D4"/>
    <w:rsid w:val="003C0040"/>
    <w:rsid w:val="003C151F"/>
    <w:rsid w:val="003C1FD3"/>
    <w:rsid w:val="003C3C56"/>
    <w:rsid w:val="003C6C9A"/>
    <w:rsid w:val="003C7986"/>
    <w:rsid w:val="003C7C41"/>
    <w:rsid w:val="003D08F6"/>
    <w:rsid w:val="003D0E91"/>
    <w:rsid w:val="003D17EC"/>
    <w:rsid w:val="003D503E"/>
    <w:rsid w:val="003D631A"/>
    <w:rsid w:val="003E0ED0"/>
    <w:rsid w:val="003E1CB3"/>
    <w:rsid w:val="003E2742"/>
    <w:rsid w:val="003E2CD9"/>
    <w:rsid w:val="003E2F40"/>
    <w:rsid w:val="003E3DE3"/>
    <w:rsid w:val="003E47D7"/>
    <w:rsid w:val="003E5020"/>
    <w:rsid w:val="003E57D9"/>
    <w:rsid w:val="003E63CD"/>
    <w:rsid w:val="003E65E1"/>
    <w:rsid w:val="003E74FF"/>
    <w:rsid w:val="003E77BC"/>
    <w:rsid w:val="003F1820"/>
    <w:rsid w:val="003F1955"/>
    <w:rsid w:val="003F2839"/>
    <w:rsid w:val="003F3D6D"/>
    <w:rsid w:val="003F3FDF"/>
    <w:rsid w:val="003F4527"/>
    <w:rsid w:val="003F593A"/>
    <w:rsid w:val="003F6AAF"/>
    <w:rsid w:val="00400E8D"/>
    <w:rsid w:val="004014AA"/>
    <w:rsid w:val="0040544D"/>
    <w:rsid w:val="00407936"/>
    <w:rsid w:val="00407C7B"/>
    <w:rsid w:val="00410848"/>
    <w:rsid w:val="004112A4"/>
    <w:rsid w:val="004116C0"/>
    <w:rsid w:val="0041656D"/>
    <w:rsid w:val="00417599"/>
    <w:rsid w:val="0041780F"/>
    <w:rsid w:val="004212BC"/>
    <w:rsid w:val="0042253F"/>
    <w:rsid w:val="004234FB"/>
    <w:rsid w:val="00424523"/>
    <w:rsid w:val="0042595A"/>
    <w:rsid w:val="00425A15"/>
    <w:rsid w:val="00425C23"/>
    <w:rsid w:val="004305C3"/>
    <w:rsid w:val="004305D8"/>
    <w:rsid w:val="00432126"/>
    <w:rsid w:val="00432477"/>
    <w:rsid w:val="0043533E"/>
    <w:rsid w:val="00435DB6"/>
    <w:rsid w:val="00435EE1"/>
    <w:rsid w:val="004400EB"/>
    <w:rsid w:val="00440243"/>
    <w:rsid w:val="00442089"/>
    <w:rsid w:val="00442A71"/>
    <w:rsid w:val="00445DF0"/>
    <w:rsid w:val="00446BDE"/>
    <w:rsid w:val="00450DF9"/>
    <w:rsid w:val="00453CC3"/>
    <w:rsid w:val="00454537"/>
    <w:rsid w:val="00456365"/>
    <w:rsid w:val="00456CD6"/>
    <w:rsid w:val="004579CA"/>
    <w:rsid w:val="0046029B"/>
    <w:rsid w:val="00460DE7"/>
    <w:rsid w:val="004632DE"/>
    <w:rsid w:val="00463975"/>
    <w:rsid w:val="004731DC"/>
    <w:rsid w:val="00473B8B"/>
    <w:rsid w:val="00475295"/>
    <w:rsid w:val="00475DE1"/>
    <w:rsid w:val="004770E0"/>
    <w:rsid w:val="004805B9"/>
    <w:rsid w:val="00482688"/>
    <w:rsid w:val="0048303A"/>
    <w:rsid w:val="00483525"/>
    <w:rsid w:val="004836F7"/>
    <w:rsid w:val="0048445A"/>
    <w:rsid w:val="00484589"/>
    <w:rsid w:val="00485397"/>
    <w:rsid w:val="00485EBE"/>
    <w:rsid w:val="00486170"/>
    <w:rsid w:val="00491248"/>
    <w:rsid w:val="0049154B"/>
    <w:rsid w:val="00491862"/>
    <w:rsid w:val="004922DC"/>
    <w:rsid w:val="00492E8C"/>
    <w:rsid w:val="00493B91"/>
    <w:rsid w:val="00493E12"/>
    <w:rsid w:val="004972BA"/>
    <w:rsid w:val="004A2C1C"/>
    <w:rsid w:val="004A4144"/>
    <w:rsid w:val="004A54DB"/>
    <w:rsid w:val="004A5F18"/>
    <w:rsid w:val="004A639E"/>
    <w:rsid w:val="004A64F4"/>
    <w:rsid w:val="004B0449"/>
    <w:rsid w:val="004B0790"/>
    <w:rsid w:val="004B0EED"/>
    <w:rsid w:val="004B5081"/>
    <w:rsid w:val="004B5A20"/>
    <w:rsid w:val="004B5FCE"/>
    <w:rsid w:val="004B6091"/>
    <w:rsid w:val="004B6D9D"/>
    <w:rsid w:val="004B7049"/>
    <w:rsid w:val="004B7BE4"/>
    <w:rsid w:val="004C174B"/>
    <w:rsid w:val="004C2FCD"/>
    <w:rsid w:val="004C4078"/>
    <w:rsid w:val="004C47B7"/>
    <w:rsid w:val="004C5EE5"/>
    <w:rsid w:val="004C7E8D"/>
    <w:rsid w:val="004D12EE"/>
    <w:rsid w:val="004D1879"/>
    <w:rsid w:val="004D1968"/>
    <w:rsid w:val="004D2996"/>
    <w:rsid w:val="004D3120"/>
    <w:rsid w:val="004D3A69"/>
    <w:rsid w:val="004D4432"/>
    <w:rsid w:val="004D5707"/>
    <w:rsid w:val="004D656B"/>
    <w:rsid w:val="004D781B"/>
    <w:rsid w:val="004D7EFC"/>
    <w:rsid w:val="004E0C19"/>
    <w:rsid w:val="004E1CC1"/>
    <w:rsid w:val="004E246C"/>
    <w:rsid w:val="004E2C45"/>
    <w:rsid w:val="004E4255"/>
    <w:rsid w:val="004E5EB3"/>
    <w:rsid w:val="004E6BA6"/>
    <w:rsid w:val="004F23BF"/>
    <w:rsid w:val="004F3D09"/>
    <w:rsid w:val="004F4AD7"/>
    <w:rsid w:val="004F4FBE"/>
    <w:rsid w:val="004F55EB"/>
    <w:rsid w:val="004F5929"/>
    <w:rsid w:val="004F756C"/>
    <w:rsid w:val="005003C5"/>
    <w:rsid w:val="005013A0"/>
    <w:rsid w:val="0050280D"/>
    <w:rsid w:val="0050498D"/>
    <w:rsid w:val="00505557"/>
    <w:rsid w:val="00505E53"/>
    <w:rsid w:val="005067B1"/>
    <w:rsid w:val="00507046"/>
    <w:rsid w:val="00507715"/>
    <w:rsid w:val="005103FA"/>
    <w:rsid w:val="00510A70"/>
    <w:rsid w:val="00511CB7"/>
    <w:rsid w:val="00513444"/>
    <w:rsid w:val="00513448"/>
    <w:rsid w:val="005150B9"/>
    <w:rsid w:val="00517673"/>
    <w:rsid w:val="00517AFE"/>
    <w:rsid w:val="00520BBA"/>
    <w:rsid w:val="00521F0A"/>
    <w:rsid w:val="005224BC"/>
    <w:rsid w:val="00522615"/>
    <w:rsid w:val="0052272C"/>
    <w:rsid w:val="00523CB5"/>
    <w:rsid w:val="00524287"/>
    <w:rsid w:val="005253FC"/>
    <w:rsid w:val="00526618"/>
    <w:rsid w:val="00526B6A"/>
    <w:rsid w:val="005278A6"/>
    <w:rsid w:val="00532919"/>
    <w:rsid w:val="00532ECA"/>
    <w:rsid w:val="00533AC4"/>
    <w:rsid w:val="00533EC7"/>
    <w:rsid w:val="00535BB5"/>
    <w:rsid w:val="00536ECA"/>
    <w:rsid w:val="0053723A"/>
    <w:rsid w:val="00537A03"/>
    <w:rsid w:val="005409DD"/>
    <w:rsid w:val="00540E38"/>
    <w:rsid w:val="0054135C"/>
    <w:rsid w:val="00541726"/>
    <w:rsid w:val="00541E11"/>
    <w:rsid w:val="00542712"/>
    <w:rsid w:val="00542A09"/>
    <w:rsid w:val="00543D1A"/>
    <w:rsid w:val="00543E24"/>
    <w:rsid w:val="0054434F"/>
    <w:rsid w:val="00544814"/>
    <w:rsid w:val="00545228"/>
    <w:rsid w:val="005453D7"/>
    <w:rsid w:val="00545775"/>
    <w:rsid w:val="00547519"/>
    <w:rsid w:val="005522C0"/>
    <w:rsid w:val="00557727"/>
    <w:rsid w:val="0056123F"/>
    <w:rsid w:val="00561A0A"/>
    <w:rsid w:val="00561A25"/>
    <w:rsid w:val="00563068"/>
    <w:rsid w:val="00563815"/>
    <w:rsid w:val="00564A38"/>
    <w:rsid w:val="00564D27"/>
    <w:rsid w:val="00564EE0"/>
    <w:rsid w:val="00566017"/>
    <w:rsid w:val="005678D3"/>
    <w:rsid w:val="00567C29"/>
    <w:rsid w:val="00571B93"/>
    <w:rsid w:val="00572005"/>
    <w:rsid w:val="005768B2"/>
    <w:rsid w:val="00580ECA"/>
    <w:rsid w:val="00580FF7"/>
    <w:rsid w:val="00584AE5"/>
    <w:rsid w:val="005855FB"/>
    <w:rsid w:val="00586C5E"/>
    <w:rsid w:val="0058795E"/>
    <w:rsid w:val="0059169F"/>
    <w:rsid w:val="00593950"/>
    <w:rsid w:val="005955DE"/>
    <w:rsid w:val="005A1612"/>
    <w:rsid w:val="005A269A"/>
    <w:rsid w:val="005A27A4"/>
    <w:rsid w:val="005A2F40"/>
    <w:rsid w:val="005A2F4E"/>
    <w:rsid w:val="005A7175"/>
    <w:rsid w:val="005B05B1"/>
    <w:rsid w:val="005B062B"/>
    <w:rsid w:val="005B0A97"/>
    <w:rsid w:val="005B1067"/>
    <w:rsid w:val="005B1ABC"/>
    <w:rsid w:val="005B210C"/>
    <w:rsid w:val="005B25F0"/>
    <w:rsid w:val="005B2624"/>
    <w:rsid w:val="005B2FF8"/>
    <w:rsid w:val="005B35F2"/>
    <w:rsid w:val="005B3D7A"/>
    <w:rsid w:val="005B3DAE"/>
    <w:rsid w:val="005B4E9C"/>
    <w:rsid w:val="005B5B1F"/>
    <w:rsid w:val="005B72EB"/>
    <w:rsid w:val="005B7E20"/>
    <w:rsid w:val="005C1373"/>
    <w:rsid w:val="005C34F1"/>
    <w:rsid w:val="005C4211"/>
    <w:rsid w:val="005C46C8"/>
    <w:rsid w:val="005C72BA"/>
    <w:rsid w:val="005C7F0A"/>
    <w:rsid w:val="005D1B83"/>
    <w:rsid w:val="005D3046"/>
    <w:rsid w:val="005D3D58"/>
    <w:rsid w:val="005D476A"/>
    <w:rsid w:val="005D66FA"/>
    <w:rsid w:val="005E121A"/>
    <w:rsid w:val="005E1C34"/>
    <w:rsid w:val="005E20C3"/>
    <w:rsid w:val="005E21EE"/>
    <w:rsid w:val="005E4138"/>
    <w:rsid w:val="005E424A"/>
    <w:rsid w:val="005E4B25"/>
    <w:rsid w:val="005E5917"/>
    <w:rsid w:val="005F08C7"/>
    <w:rsid w:val="005F2A2E"/>
    <w:rsid w:val="005F2F58"/>
    <w:rsid w:val="005F3AB0"/>
    <w:rsid w:val="005F3B65"/>
    <w:rsid w:val="005F3BB9"/>
    <w:rsid w:val="005F63D1"/>
    <w:rsid w:val="005F6BE4"/>
    <w:rsid w:val="005F79ED"/>
    <w:rsid w:val="00600263"/>
    <w:rsid w:val="00600373"/>
    <w:rsid w:val="006007DA"/>
    <w:rsid w:val="00600A5D"/>
    <w:rsid w:val="00600EDC"/>
    <w:rsid w:val="006060F0"/>
    <w:rsid w:val="00610E80"/>
    <w:rsid w:val="00614720"/>
    <w:rsid w:val="00614BF2"/>
    <w:rsid w:val="00614CF3"/>
    <w:rsid w:val="0061523D"/>
    <w:rsid w:val="00615F6E"/>
    <w:rsid w:val="006208AB"/>
    <w:rsid w:val="00620FCD"/>
    <w:rsid w:val="0062138C"/>
    <w:rsid w:val="00621E2B"/>
    <w:rsid w:val="00621E3A"/>
    <w:rsid w:val="00622309"/>
    <w:rsid w:val="0062247F"/>
    <w:rsid w:val="0062321F"/>
    <w:rsid w:val="006253D7"/>
    <w:rsid w:val="00625A61"/>
    <w:rsid w:val="00630564"/>
    <w:rsid w:val="00630599"/>
    <w:rsid w:val="00630A03"/>
    <w:rsid w:val="00631080"/>
    <w:rsid w:val="006318F4"/>
    <w:rsid w:val="00631E36"/>
    <w:rsid w:val="00632825"/>
    <w:rsid w:val="00632FD0"/>
    <w:rsid w:val="00633511"/>
    <w:rsid w:val="00633A23"/>
    <w:rsid w:val="006358A1"/>
    <w:rsid w:val="006367A2"/>
    <w:rsid w:val="00636E8F"/>
    <w:rsid w:val="006426F4"/>
    <w:rsid w:val="00642732"/>
    <w:rsid w:val="006428A9"/>
    <w:rsid w:val="00642CF9"/>
    <w:rsid w:val="006442E7"/>
    <w:rsid w:val="006452D4"/>
    <w:rsid w:val="006469E6"/>
    <w:rsid w:val="0064713C"/>
    <w:rsid w:val="0065055D"/>
    <w:rsid w:val="00650840"/>
    <w:rsid w:val="006524B7"/>
    <w:rsid w:val="00652C18"/>
    <w:rsid w:val="006540A8"/>
    <w:rsid w:val="00654652"/>
    <w:rsid w:val="006547A8"/>
    <w:rsid w:val="00660917"/>
    <w:rsid w:val="006617DF"/>
    <w:rsid w:val="00662DC1"/>
    <w:rsid w:val="0066334F"/>
    <w:rsid w:val="00664A41"/>
    <w:rsid w:val="006717AC"/>
    <w:rsid w:val="00672693"/>
    <w:rsid w:val="00672983"/>
    <w:rsid w:val="00675154"/>
    <w:rsid w:val="006761FC"/>
    <w:rsid w:val="00677A49"/>
    <w:rsid w:val="00680184"/>
    <w:rsid w:val="00681718"/>
    <w:rsid w:val="00682207"/>
    <w:rsid w:val="006829F0"/>
    <w:rsid w:val="00682BD8"/>
    <w:rsid w:val="00682FE6"/>
    <w:rsid w:val="00683643"/>
    <w:rsid w:val="0068452A"/>
    <w:rsid w:val="0068536E"/>
    <w:rsid w:val="006871BB"/>
    <w:rsid w:val="00692CFB"/>
    <w:rsid w:val="00692E4F"/>
    <w:rsid w:val="00693053"/>
    <w:rsid w:val="00693507"/>
    <w:rsid w:val="00693DE3"/>
    <w:rsid w:val="00695BFA"/>
    <w:rsid w:val="00695E2A"/>
    <w:rsid w:val="0069733C"/>
    <w:rsid w:val="00697A01"/>
    <w:rsid w:val="00697DDC"/>
    <w:rsid w:val="006A055B"/>
    <w:rsid w:val="006A1CD7"/>
    <w:rsid w:val="006A1FDC"/>
    <w:rsid w:val="006A20F1"/>
    <w:rsid w:val="006A2BF1"/>
    <w:rsid w:val="006A318A"/>
    <w:rsid w:val="006A3271"/>
    <w:rsid w:val="006A36EB"/>
    <w:rsid w:val="006B29A0"/>
    <w:rsid w:val="006B36BC"/>
    <w:rsid w:val="006B37B5"/>
    <w:rsid w:val="006B38FF"/>
    <w:rsid w:val="006B73EA"/>
    <w:rsid w:val="006B745F"/>
    <w:rsid w:val="006B7D4D"/>
    <w:rsid w:val="006C0446"/>
    <w:rsid w:val="006C05F3"/>
    <w:rsid w:val="006C0712"/>
    <w:rsid w:val="006C0D01"/>
    <w:rsid w:val="006C2984"/>
    <w:rsid w:val="006C2B93"/>
    <w:rsid w:val="006C3486"/>
    <w:rsid w:val="006C3CF8"/>
    <w:rsid w:val="006C642B"/>
    <w:rsid w:val="006C71AA"/>
    <w:rsid w:val="006C74D4"/>
    <w:rsid w:val="006D0189"/>
    <w:rsid w:val="006D0266"/>
    <w:rsid w:val="006D25A6"/>
    <w:rsid w:val="006D3341"/>
    <w:rsid w:val="006D3D2B"/>
    <w:rsid w:val="006D6031"/>
    <w:rsid w:val="006D6BFB"/>
    <w:rsid w:val="006D79A3"/>
    <w:rsid w:val="006E0095"/>
    <w:rsid w:val="006E2AE7"/>
    <w:rsid w:val="006E3B9C"/>
    <w:rsid w:val="006E4E16"/>
    <w:rsid w:val="006E4E37"/>
    <w:rsid w:val="006E597E"/>
    <w:rsid w:val="006E7D3B"/>
    <w:rsid w:val="006F1AA5"/>
    <w:rsid w:val="006F4F0E"/>
    <w:rsid w:val="006F4F90"/>
    <w:rsid w:val="006F61D0"/>
    <w:rsid w:val="006F6FB7"/>
    <w:rsid w:val="006F70E9"/>
    <w:rsid w:val="006F783E"/>
    <w:rsid w:val="007001CF"/>
    <w:rsid w:val="00701F3D"/>
    <w:rsid w:val="00703070"/>
    <w:rsid w:val="00703215"/>
    <w:rsid w:val="007034BD"/>
    <w:rsid w:val="007047EB"/>
    <w:rsid w:val="0070486C"/>
    <w:rsid w:val="007052F4"/>
    <w:rsid w:val="00705371"/>
    <w:rsid w:val="00706429"/>
    <w:rsid w:val="0071089C"/>
    <w:rsid w:val="00711960"/>
    <w:rsid w:val="00712F94"/>
    <w:rsid w:val="00714F19"/>
    <w:rsid w:val="00715291"/>
    <w:rsid w:val="00715B5F"/>
    <w:rsid w:val="0071705A"/>
    <w:rsid w:val="0072126E"/>
    <w:rsid w:val="00721572"/>
    <w:rsid w:val="0072164F"/>
    <w:rsid w:val="0072302E"/>
    <w:rsid w:val="00725296"/>
    <w:rsid w:val="00725BB9"/>
    <w:rsid w:val="007268A6"/>
    <w:rsid w:val="007316B4"/>
    <w:rsid w:val="0073196B"/>
    <w:rsid w:val="00735209"/>
    <w:rsid w:val="007357AD"/>
    <w:rsid w:val="00736209"/>
    <w:rsid w:val="007376F5"/>
    <w:rsid w:val="007424E5"/>
    <w:rsid w:val="00742EB1"/>
    <w:rsid w:val="0074493B"/>
    <w:rsid w:val="00744F7A"/>
    <w:rsid w:val="007451EA"/>
    <w:rsid w:val="00745B9D"/>
    <w:rsid w:val="00745C12"/>
    <w:rsid w:val="00745EEA"/>
    <w:rsid w:val="00747126"/>
    <w:rsid w:val="00747170"/>
    <w:rsid w:val="007476B7"/>
    <w:rsid w:val="007513C8"/>
    <w:rsid w:val="00752760"/>
    <w:rsid w:val="00752B25"/>
    <w:rsid w:val="00754940"/>
    <w:rsid w:val="00755210"/>
    <w:rsid w:val="00755631"/>
    <w:rsid w:val="00756375"/>
    <w:rsid w:val="00756C79"/>
    <w:rsid w:val="00757EF5"/>
    <w:rsid w:val="00760B9D"/>
    <w:rsid w:val="007616ED"/>
    <w:rsid w:val="007620C8"/>
    <w:rsid w:val="00762E94"/>
    <w:rsid w:val="007646D3"/>
    <w:rsid w:val="00766DA5"/>
    <w:rsid w:val="00772395"/>
    <w:rsid w:val="007729B1"/>
    <w:rsid w:val="00772D8C"/>
    <w:rsid w:val="00773124"/>
    <w:rsid w:val="007749F7"/>
    <w:rsid w:val="00776298"/>
    <w:rsid w:val="00777143"/>
    <w:rsid w:val="00777E77"/>
    <w:rsid w:val="00781111"/>
    <w:rsid w:val="00781268"/>
    <w:rsid w:val="007813DA"/>
    <w:rsid w:val="00781B71"/>
    <w:rsid w:val="00782BED"/>
    <w:rsid w:val="00783E3D"/>
    <w:rsid w:val="00787C94"/>
    <w:rsid w:val="00790049"/>
    <w:rsid w:val="00791663"/>
    <w:rsid w:val="00792018"/>
    <w:rsid w:val="00793665"/>
    <w:rsid w:val="0079453F"/>
    <w:rsid w:val="00794EAC"/>
    <w:rsid w:val="00795388"/>
    <w:rsid w:val="00795E6C"/>
    <w:rsid w:val="00796A68"/>
    <w:rsid w:val="00796EC7"/>
    <w:rsid w:val="00797294"/>
    <w:rsid w:val="0079754B"/>
    <w:rsid w:val="00797697"/>
    <w:rsid w:val="00797A07"/>
    <w:rsid w:val="007A051D"/>
    <w:rsid w:val="007A07AE"/>
    <w:rsid w:val="007A1F39"/>
    <w:rsid w:val="007A209B"/>
    <w:rsid w:val="007A5167"/>
    <w:rsid w:val="007A64ED"/>
    <w:rsid w:val="007B1E11"/>
    <w:rsid w:val="007B2FA7"/>
    <w:rsid w:val="007B5A20"/>
    <w:rsid w:val="007B6FC5"/>
    <w:rsid w:val="007B7DDD"/>
    <w:rsid w:val="007C0165"/>
    <w:rsid w:val="007C211F"/>
    <w:rsid w:val="007C2561"/>
    <w:rsid w:val="007C2CE3"/>
    <w:rsid w:val="007C437E"/>
    <w:rsid w:val="007C486A"/>
    <w:rsid w:val="007C5C52"/>
    <w:rsid w:val="007C62CB"/>
    <w:rsid w:val="007C7EF1"/>
    <w:rsid w:val="007C7F0C"/>
    <w:rsid w:val="007D013C"/>
    <w:rsid w:val="007D0294"/>
    <w:rsid w:val="007D039D"/>
    <w:rsid w:val="007D1577"/>
    <w:rsid w:val="007D1BC3"/>
    <w:rsid w:val="007D351E"/>
    <w:rsid w:val="007D361C"/>
    <w:rsid w:val="007D3881"/>
    <w:rsid w:val="007D4AEB"/>
    <w:rsid w:val="007D73C4"/>
    <w:rsid w:val="007E09ED"/>
    <w:rsid w:val="007E1891"/>
    <w:rsid w:val="007E259D"/>
    <w:rsid w:val="007E2695"/>
    <w:rsid w:val="007E2A26"/>
    <w:rsid w:val="007E2E72"/>
    <w:rsid w:val="007E3B0D"/>
    <w:rsid w:val="007E60E6"/>
    <w:rsid w:val="007E66EC"/>
    <w:rsid w:val="007E781F"/>
    <w:rsid w:val="007E7AF2"/>
    <w:rsid w:val="007F07E1"/>
    <w:rsid w:val="007F13FF"/>
    <w:rsid w:val="007F34CA"/>
    <w:rsid w:val="007F37C0"/>
    <w:rsid w:val="007F43FD"/>
    <w:rsid w:val="007F6C41"/>
    <w:rsid w:val="007F6C70"/>
    <w:rsid w:val="00801889"/>
    <w:rsid w:val="008025AD"/>
    <w:rsid w:val="008027CB"/>
    <w:rsid w:val="0080334E"/>
    <w:rsid w:val="00803BEF"/>
    <w:rsid w:val="0080446B"/>
    <w:rsid w:val="00804657"/>
    <w:rsid w:val="0080584A"/>
    <w:rsid w:val="0080731D"/>
    <w:rsid w:val="008101FE"/>
    <w:rsid w:val="00810AE7"/>
    <w:rsid w:val="00811ED5"/>
    <w:rsid w:val="00812C64"/>
    <w:rsid w:val="008133DE"/>
    <w:rsid w:val="00813674"/>
    <w:rsid w:val="00813CED"/>
    <w:rsid w:val="00814D6D"/>
    <w:rsid w:val="008158CC"/>
    <w:rsid w:val="00817386"/>
    <w:rsid w:val="00817667"/>
    <w:rsid w:val="008205B1"/>
    <w:rsid w:val="0082065D"/>
    <w:rsid w:val="00820D14"/>
    <w:rsid w:val="0082129C"/>
    <w:rsid w:val="0082138E"/>
    <w:rsid w:val="008222C5"/>
    <w:rsid w:val="00822D75"/>
    <w:rsid w:val="008240A3"/>
    <w:rsid w:val="0082467B"/>
    <w:rsid w:val="00826507"/>
    <w:rsid w:val="0082722C"/>
    <w:rsid w:val="0082771B"/>
    <w:rsid w:val="008277C9"/>
    <w:rsid w:val="00830549"/>
    <w:rsid w:val="008315FE"/>
    <w:rsid w:val="00831888"/>
    <w:rsid w:val="00831D64"/>
    <w:rsid w:val="00832AC0"/>
    <w:rsid w:val="00832DFF"/>
    <w:rsid w:val="008338AE"/>
    <w:rsid w:val="00834F49"/>
    <w:rsid w:val="00835BF7"/>
    <w:rsid w:val="00836A9C"/>
    <w:rsid w:val="00837C17"/>
    <w:rsid w:val="00837C5E"/>
    <w:rsid w:val="00840134"/>
    <w:rsid w:val="00841058"/>
    <w:rsid w:val="00843509"/>
    <w:rsid w:val="008441E4"/>
    <w:rsid w:val="00845CEB"/>
    <w:rsid w:val="0084655A"/>
    <w:rsid w:val="00846EE4"/>
    <w:rsid w:val="00847C0C"/>
    <w:rsid w:val="00851216"/>
    <w:rsid w:val="00852C82"/>
    <w:rsid w:val="0085401A"/>
    <w:rsid w:val="008554A9"/>
    <w:rsid w:val="00855906"/>
    <w:rsid w:val="0085741B"/>
    <w:rsid w:val="008578F2"/>
    <w:rsid w:val="008603A7"/>
    <w:rsid w:val="00861718"/>
    <w:rsid w:val="00863C50"/>
    <w:rsid w:val="00864851"/>
    <w:rsid w:val="00864906"/>
    <w:rsid w:val="00865A01"/>
    <w:rsid w:val="00865F41"/>
    <w:rsid w:val="00866519"/>
    <w:rsid w:val="00870AC1"/>
    <w:rsid w:val="0087159B"/>
    <w:rsid w:val="008738D7"/>
    <w:rsid w:val="00873F28"/>
    <w:rsid w:val="00874778"/>
    <w:rsid w:val="00874E95"/>
    <w:rsid w:val="00875597"/>
    <w:rsid w:val="00875C73"/>
    <w:rsid w:val="00875FDD"/>
    <w:rsid w:val="0088036D"/>
    <w:rsid w:val="0088037E"/>
    <w:rsid w:val="0088066C"/>
    <w:rsid w:val="008812EF"/>
    <w:rsid w:val="008817C3"/>
    <w:rsid w:val="00881FAE"/>
    <w:rsid w:val="008832AF"/>
    <w:rsid w:val="00884D97"/>
    <w:rsid w:val="00885CE0"/>
    <w:rsid w:val="008861A1"/>
    <w:rsid w:val="00886E44"/>
    <w:rsid w:val="00886EAF"/>
    <w:rsid w:val="00887AB8"/>
    <w:rsid w:val="008900C2"/>
    <w:rsid w:val="00892415"/>
    <w:rsid w:val="00892AE3"/>
    <w:rsid w:val="0089433F"/>
    <w:rsid w:val="008944F2"/>
    <w:rsid w:val="0089568D"/>
    <w:rsid w:val="00895BDB"/>
    <w:rsid w:val="00897547"/>
    <w:rsid w:val="008A0281"/>
    <w:rsid w:val="008A0BBB"/>
    <w:rsid w:val="008A27B2"/>
    <w:rsid w:val="008A45C2"/>
    <w:rsid w:val="008A5774"/>
    <w:rsid w:val="008A58C9"/>
    <w:rsid w:val="008A5A54"/>
    <w:rsid w:val="008A718D"/>
    <w:rsid w:val="008A7EB6"/>
    <w:rsid w:val="008B0B47"/>
    <w:rsid w:val="008B143A"/>
    <w:rsid w:val="008B1A68"/>
    <w:rsid w:val="008B4D9E"/>
    <w:rsid w:val="008B4FF1"/>
    <w:rsid w:val="008B5D91"/>
    <w:rsid w:val="008B6FB3"/>
    <w:rsid w:val="008C2295"/>
    <w:rsid w:val="008C22A7"/>
    <w:rsid w:val="008C248C"/>
    <w:rsid w:val="008C2EAA"/>
    <w:rsid w:val="008C4AC5"/>
    <w:rsid w:val="008C4D41"/>
    <w:rsid w:val="008C51D8"/>
    <w:rsid w:val="008C51E3"/>
    <w:rsid w:val="008C527E"/>
    <w:rsid w:val="008C55CF"/>
    <w:rsid w:val="008C65FF"/>
    <w:rsid w:val="008C6FA5"/>
    <w:rsid w:val="008C7AAE"/>
    <w:rsid w:val="008C7B8A"/>
    <w:rsid w:val="008D0034"/>
    <w:rsid w:val="008D16C6"/>
    <w:rsid w:val="008D1DA2"/>
    <w:rsid w:val="008D1F89"/>
    <w:rsid w:val="008D2040"/>
    <w:rsid w:val="008D209F"/>
    <w:rsid w:val="008D2133"/>
    <w:rsid w:val="008D34BB"/>
    <w:rsid w:val="008D36EA"/>
    <w:rsid w:val="008D5284"/>
    <w:rsid w:val="008D5D65"/>
    <w:rsid w:val="008E0293"/>
    <w:rsid w:val="008E0383"/>
    <w:rsid w:val="008E0662"/>
    <w:rsid w:val="008E1B59"/>
    <w:rsid w:val="008E2284"/>
    <w:rsid w:val="008E2B24"/>
    <w:rsid w:val="008E32EA"/>
    <w:rsid w:val="008E3902"/>
    <w:rsid w:val="008E4AAC"/>
    <w:rsid w:val="008E4D71"/>
    <w:rsid w:val="008E5379"/>
    <w:rsid w:val="008E6EB5"/>
    <w:rsid w:val="008E70A9"/>
    <w:rsid w:val="008F0B5B"/>
    <w:rsid w:val="008F4417"/>
    <w:rsid w:val="008F4877"/>
    <w:rsid w:val="008F4E4E"/>
    <w:rsid w:val="008F573F"/>
    <w:rsid w:val="008F5D7E"/>
    <w:rsid w:val="008F6AB7"/>
    <w:rsid w:val="008F7064"/>
    <w:rsid w:val="008F71E1"/>
    <w:rsid w:val="008F79B7"/>
    <w:rsid w:val="008F7F58"/>
    <w:rsid w:val="009006E5"/>
    <w:rsid w:val="00902554"/>
    <w:rsid w:val="009026A3"/>
    <w:rsid w:val="0090384E"/>
    <w:rsid w:val="00905381"/>
    <w:rsid w:val="00905EAA"/>
    <w:rsid w:val="0091081C"/>
    <w:rsid w:val="0091101E"/>
    <w:rsid w:val="00913F9B"/>
    <w:rsid w:val="00914721"/>
    <w:rsid w:val="0091503C"/>
    <w:rsid w:val="00915987"/>
    <w:rsid w:val="009179CC"/>
    <w:rsid w:val="009204D0"/>
    <w:rsid w:val="00920DDC"/>
    <w:rsid w:val="0092158D"/>
    <w:rsid w:val="009217FE"/>
    <w:rsid w:val="009256E5"/>
    <w:rsid w:val="0092570F"/>
    <w:rsid w:val="0092585C"/>
    <w:rsid w:val="00925BB9"/>
    <w:rsid w:val="00925EA9"/>
    <w:rsid w:val="00926E6F"/>
    <w:rsid w:val="00927527"/>
    <w:rsid w:val="0093048F"/>
    <w:rsid w:val="00933EDB"/>
    <w:rsid w:val="00933F78"/>
    <w:rsid w:val="009343E7"/>
    <w:rsid w:val="00935225"/>
    <w:rsid w:val="00935FF1"/>
    <w:rsid w:val="009364C0"/>
    <w:rsid w:val="00937E28"/>
    <w:rsid w:val="00940FF5"/>
    <w:rsid w:val="00941CB0"/>
    <w:rsid w:val="00942913"/>
    <w:rsid w:val="0094295D"/>
    <w:rsid w:val="00942F21"/>
    <w:rsid w:val="00943F7A"/>
    <w:rsid w:val="009444FA"/>
    <w:rsid w:val="0094638F"/>
    <w:rsid w:val="0094717C"/>
    <w:rsid w:val="00947A1E"/>
    <w:rsid w:val="009501BC"/>
    <w:rsid w:val="00951514"/>
    <w:rsid w:val="009529A8"/>
    <w:rsid w:val="00953E33"/>
    <w:rsid w:val="009542D2"/>
    <w:rsid w:val="009547C9"/>
    <w:rsid w:val="009574D6"/>
    <w:rsid w:val="00957A74"/>
    <w:rsid w:val="0096119B"/>
    <w:rsid w:val="009641B7"/>
    <w:rsid w:val="00965482"/>
    <w:rsid w:val="00965891"/>
    <w:rsid w:val="00966BF6"/>
    <w:rsid w:val="00966CE3"/>
    <w:rsid w:val="009700FD"/>
    <w:rsid w:val="00970818"/>
    <w:rsid w:val="00971233"/>
    <w:rsid w:val="00972C8B"/>
    <w:rsid w:val="00973218"/>
    <w:rsid w:val="00974229"/>
    <w:rsid w:val="00974BE1"/>
    <w:rsid w:val="0097738C"/>
    <w:rsid w:val="009775D4"/>
    <w:rsid w:val="00977C85"/>
    <w:rsid w:val="009808CB"/>
    <w:rsid w:val="00980E17"/>
    <w:rsid w:val="00981959"/>
    <w:rsid w:val="009821F7"/>
    <w:rsid w:val="00982AF7"/>
    <w:rsid w:val="00982F90"/>
    <w:rsid w:val="00983E5A"/>
    <w:rsid w:val="00984B31"/>
    <w:rsid w:val="00990282"/>
    <w:rsid w:val="00990569"/>
    <w:rsid w:val="00991B7D"/>
    <w:rsid w:val="00992238"/>
    <w:rsid w:val="00993586"/>
    <w:rsid w:val="00993769"/>
    <w:rsid w:val="00994E16"/>
    <w:rsid w:val="0099565A"/>
    <w:rsid w:val="00995A25"/>
    <w:rsid w:val="00995AF9"/>
    <w:rsid w:val="00995F5C"/>
    <w:rsid w:val="0099736C"/>
    <w:rsid w:val="00997543"/>
    <w:rsid w:val="009A00CD"/>
    <w:rsid w:val="009A0112"/>
    <w:rsid w:val="009A3F08"/>
    <w:rsid w:val="009A429C"/>
    <w:rsid w:val="009A63BE"/>
    <w:rsid w:val="009A6D13"/>
    <w:rsid w:val="009A72A1"/>
    <w:rsid w:val="009A773B"/>
    <w:rsid w:val="009B0279"/>
    <w:rsid w:val="009B1192"/>
    <w:rsid w:val="009B16BF"/>
    <w:rsid w:val="009B3199"/>
    <w:rsid w:val="009B3895"/>
    <w:rsid w:val="009B52EC"/>
    <w:rsid w:val="009B56F5"/>
    <w:rsid w:val="009B6527"/>
    <w:rsid w:val="009B68B2"/>
    <w:rsid w:val="009B6CEB"/>
    <w:rsid w:val="009C17FB"/>
    <w:rsid w:val="009C18EC"/>
    <w:rsid w:val="009C28E5"/>
    <w:rsid w:val="009C3D1C"/>
    <w:rsid w:val="009C48D5"/>
    <w:rsid w:val="009C55B8"/>
    <w:rsid w:val="009C5739"/>
    <w:rsid w:val="009C5FAA"/>
    <w:rsid w:val="009C6A43"/>
    <w:rsid w:val="009C7CAB"/>
    <w:rsid w:val="009D1410"/>
    <w:rsid w:val="009D1FF3"/>
    <w:rsid w:val="009D30DB"/>
    <w:rsid w:val="009D3C31"/>
    <w:rsid w:val="009D452F"/>
    <w:rsid w:val="009D5FE9"/>
    <w:rsid w:val="009D6649"/>
    <w:rsid w:val="009D70FE"/>
    <w:rsid w:val="009D747E"/>
    <w:rsid w:val="009D7837"/>
    <w:rsid w:val="009E1944"/>
    <w:rsid w:val="009E21A4"/>
    <w:rsid w:val="009E2241"/>
    <w:rsid w:val="009E2B76"/>
    <w:rsid w:val="009E3914"/>
    <w:rsid w:val="009E44EB"/>
    <w:rsid w:val="009E4B25"/>
    <w:rsid w:val="009E5A5A"/>
    <w:rsid w:val="009E7BA7"/>
    <w:rsid w:val="009E7C94"/>
    <w:rsid w:val="009E7DB9"/>
    <w:rsid w:val="009F0BA0"/>
    <w:rsid w:val="009F1369"/>
    <w:rsid w:val="009F1687"/>
    <w:rsid w:val="009F1CBA"/>
    <w:rsid w:val="009F3156"/>
    <w:rsid w:val="009F3BF7"/>
    <w:rsid w:val="009F3D80"/>
    <w:rsid w:val="009F41BF"/>
    <w:rsid w:val="009F47C5"/>
    <w:rsid w:val="009F51A3"/>
    <w:rsid w:val="009F5FC9"/>
    <w:rsid w:val="009F7C19"/>
    <w:rsid w:val="00A00CCC"/>
    <w:rsid w:val="00A01EA8"/>
    <w:rsid w:val="00A02146"/>
    <w:rsid w:val="00A042A6"/>
    <w:rsid w:val="00A04954"/>
    <w:rsid w:val="00A04E05"/>
    <w:rsid w:val="00A0519C"/>
    <w:rsid w:val="00A05539"/>
    <w:rsid w:val="00A05DD8"/>
    <w:rsid w:val="00A061BF"/>
    <w:rsid w:val="00A062C9"/>
    <w:rsid w:val="00A06BE7"/>
    <w:rsid w:val="00A07288"/>
    <w:rsid w:val="00A118D9"/>
    <w:rsid w:val="00A12351"/>
    <w:rsid w:val="00A1299F"/>
    <w:rsid w:val="00A12BCD"/>
    <w:rsid w:val="00A12F27"/>
    <w:rsid w:val="00A13734"/>
    <w:rsid w:val="00A13AE2"/>
    <w:rsid w:val="00A13CBA"/>
    <w:rsid w:val="00A14A94"/>
    <w:rsid w:val="00A14FE9"/>
    <w:rsid w:val="00A15BBD"/>
    <w:rsid w:val="00A2014E"/>
    <w:rsid w:val="00A2050C"/>
    <w:rsid w:val="00A206BE"/>
    <w:rsid w:val="00A208F2"/>
    <w:rsid w:val="00A221C8"/>
    <w:rsid w:val="00A23418"/>
    <w:rsid w:val="00A24012"/>
    <w:rsid w:val="00A26010"/>
    <w:rsid w:val="00A263B0"/>
    <w:rsid w:val="00A26C28"/>
    <w:rsid w:val="00A2763E"/>
    <w:rsid w:val="00A3211A"/>
    <w:rsid w:val="00A3243A"/>
    <w:rsid w:val="00A32B4E"/>
    <w:rsid w:val="00A34B4D"/>
    <w:rsid w:val="00A35D9F"/>
    <w:rsid w:val="00A4030A"/>
    <w:rsid w:val="00A41508"/>
    <w:rsid w:val="00A41521"/>
    <w:rsid w:val="00A417F8"/>
    <w:rsid w:val="00A4223F"/>
    <w:rsid w:val="00A43BF8"/>
    <w:rsid w:val="00A4442A"/>
    <w:rsid w:val="00A44BB6"/>
    <w:rsid w:val="00A44E18"/>
    <w:rsid w:val="00A4620A"/>
    <w:rsid w:val="00A4637D"/>
    <w:rsid w:val="00A46B32"/>
    <w:rsid w:val="00A47F44"/>
    <w:rsid w:val="00A50289"/>
    <w:rsid w:val="00A50451"/>
    <w:rsid w:val="00A505EE"/>
    <w:rsid w:val="00A5090F"/>
    <w:rsid w:val="00A50C6B"/>
    <w:rsid w:val="00A534F3"/>
    <w:rsid w:val="00A53716"/>
    <w:rsid w:val="00A54380"/>
    <w:rsid w:val="00A56DB8"/>
    <w:rsid w:val="00A57BD5"/>
    <w:rsid w:val="00A6062B"/>
    <w:rsid w:val="00A642D5"/>
    <w:rsid w:val="00A64914"/>
    <w:rsid w:val="00A66E34"/>
    <w:rsid w:val="00A71E7B"/>
    <w:rsid w:val="00A72478"/>
    <w:rsid w:val="00A7547A"/>
    <w:rsid w:val="00A76905"/>
    <w:rsid w:val="00A8034B"/>
    <w:rsid w:val="00A8128D"/>
    <w:rsid w:val="00A821D4"/>
    <w:rsid w:val="00A827BF"/>
    <w:rsid w:val="00A84D16"/>
    <w:rsid w:val="00A85CAC"/>
    <w:rsid w:val="00A87426"/>
    <w:rsid w:val="00A87982"/>
    <w:rsid w:val="00A901C1"/>
    <w:rsid w:val="00A90338"/>
    <w:rsid w:val="00A9047F"/>
    <w:rsid w:val="00A904E1"/>
    <w:rsid w:val="00A918E3"/>
    <w:rsid w:val="00A919CD"/>
    <w:rsid w:val="00A93824"/>
    <w:rsid w:val="00A938A9"/>
    <w:rsid w:val="00A939F1"/>
    <w:rsid w:val="00A93A4B"/>
    <w:rsid w:val="00A94674"/>
    <w:rsid w:val="00A95EE3"/>
    <w:rsid w:val="00AA0406"/>
    <w:rsid w:val="00AA0DBE"/>
    <w:rsid w:val="00AA1DF0"/>
    <w:rsid w:val="00AA2B34"/>
    <w:rsid w:val="00AA378B"/>
    <w:rsid w:val="00AA3E68"/>
    <w:rsid w:val="00AA590D"/>
    <w:rsid w:val="00AA6478"/>
    <w:rsid w:val="00AA6699"/>
    <w:rsid w:val="00AA67C1"/>
    <w:rsid w:val="00AA722F"/>
    <w:rsid w:val="00AB082E"/>
    <w:rsid w:val="00AB0B6C"/>
    <w:rsid w:val="00AB1677"/>
    <w:rsid w:val="00AB1DCE"/>
    <w:rsid w:val="00AB20A4"/>
    <w:rsid w:val="00AB28C2"/>
    <w:rsid w:val="00AB30A4"/>
    <w:rsid w:val="00AB3515"/>
    <w:rsid w:val="00AB3E7C"/>
    <w:rsid w:val="00AB45A1"/>
    <w:rsid w:val="00AB4CFC"/>
    <w:rsid w:val="00AB4E88"/>
    <w:rsid w:val="00AB5AF2"/>
    <w:rsid w:val="00AB6DDD"/>
    <w:rsid w:val="00AB77D9"/>
    <w:rsid w:val="00AB7E6F"/>
    <w:rsid w:val="00AC0BEC"/>
    <w:rsid w:val="00AC1DC3"/>
    <w:rsid w:val="00AC3CD2"/>
    <w:rsid w:val="00AC4732"/>
    <w:rsid w:val="00AC49C5"/>
    <w:rsid w:val="00AC4B51"/>
    <w:rsid w:val="00AC4C78"/>
    <w:rsid w:val="00AC541B"/>
    <w:rsid w:val="00AC62EA"/>
    <w:rsid w:val="00AC6BA9"/>
    <w:rsid w:val="00AC7E79"/>
    <w:rsid w:val="00AD1917"/>
    <w:rsid w:val="00AD1EDE"/>
    <w:rsid w:val="00AD20BB"/>
    <w:rsid w:val="00AD35E6"/>
    <w:rsid w:val="00AD3755"/>
    <w:rsid w:val="00AD3C4D"/>
    <w:rsid w:val="00AD3F77"/>
    <w:rsid w:val="00AD4C4C"/>
    <w:rsid w:val="00AD52A2"/>
    <w:rsid w:val="00AD5FFF"/>
    <w:rsid w:val="00AE0B84"/>
    <w:rsid w:val="00AE3703"/>
    <w:rsid w:val="00AE3D24"/>
    <w:rsid w:val="00AE4092"/>
    <w:rsid w:val="00AE449E"/>
    <w:rsid w:val="00AE5B83"/>
    <w:rsid w:val="00AE6DD1"/>
    <w:rsid w:val="00AE71DE"/>
    <w:rsid w:val="00AE76CE"/>
    <w:rsid w:val="00AF0CA8"/>
    <w:rsid w:val="00AF1397"/>
    <w:rsid w:val="00AF14DC"/>
    <w:rsid w:val="00AF26A0"/>
    <w:rsid w:val="00AF4376"/>
    <w:rsid w:val="00AF5C1D"/>
    <w:rsid w:val="00B0059B"/>
    <w:rsid w:val="00B030B4"/>
    <w:rsid w:val="00B04455"/>
    <w:rsid w:val="00B0593D"/>
    <w:rsid w:val="00B0633C"/>
    <w:rsid w:val="00B065F5"/>
    <w:rsid w:val="00B06ECB"/>
    <w:rsid w:val="00B07506"/>
    <w:rsid w:val="00B079C9"/>
    <w:rsid w:val="00B10783"/>
    <w:rsid w:val="00B1203F"/>
    <w:rsid w:val="00B14028"/>
    <w:rsid w:val="00B14E4E"/>
    <w:rsid w:val="00B155E2"/>
    <w:rsid w:val="00B17A67"/>
    <w:rsid w:val="00B17D42"/>
    <w:rsid w:val="00B20623"/>
    <w:rsid w:val="00B22C62"/>
    <w:rsid w:val="00B24AC4"/>
    <w:rsid w:val="00B257CD"/>
    <w:rsid w:val="00B26080"/>
    <w:rsid w:val="00B263F0"/>
    <w:rsid w:val="00B30A9B"/>
    <w:rsid w:val="00B33D32"/>
    <w:rsid w:val="00B35198"/>
    <w:rsid w:val="00B359CF"/>
    <w:rsid w:val="00B40F3F"/>
    <w:rsid w:val="00B4231F"/>
    <w:rsid w:val="00B4250D"/>
    <w:rsid w:val="00B46BB7"/>
    <w:rsid w:val="00B4796B"/>
    <w:rsid w:val="00B519F9"/>
    <w:rsid w:val="00B520C4"/>
    <w:rsid w:val="00B5356B"/>
    <w:rsid w:val="00B543A2"/>
    <w:rsid w:val="00B55784"/>
    <w:rsid w:val="00B564E8"/>
    <w:rsid w:val="00B60207"/>
    <w:rsid w:val="00B60A04"/>
    <w:rsid w:val="00B60A55"/>
    <w:rsid w:val="00B61BD5"/>
    <w:rsid w:val="00B620D5"/>
    <w:rsid w:val="00B62DA5"/>
    <w:rsid w:val="00B638F8"/>
    <w:rsid w:val="00B65343"/>
    <w:rsid w:val="00B663FC"/>
    <w:rsid w:val="00B665F9"/>
    <w:rsid w:val="00B6690F"/>
    <w:rsid w:val="00B66CCD"/>
    <w:rsid w:val="00B67822"/>
    <w:rsid w:val="00B6785A"/>
    <w:rsid w:val="00B7013B"/>
    <w:rsid w:val="00B728B8"/>
    <w:rsid w:val="00B732B7"/>
    <w:rsid w:val="00B73C55"/>
    <w:rsid w:val="00B73EBA"/>
    <w:rsid w:val="00B744FE"/>
    <w:rsid w:val="00B75FB7"/>
    <w:rsid w:val="00B761E8"/>
    <w:rsid w:val="00B76710"/>
    <w:rsid w:val="00B7673E"/>
    <w:rsid w:val="00B81D64"/>
    <w:rsid w:val="00B82045"/>
    <w:rsid w:val="00B83D19"/>
    <w:rsid w:val="00B863F2"/>
    <w:rsid w:val="00B87179"/>
    <w:rsid w:val="00B87727"/>
    <w:rsid w:val="00B87D7B"/>
    <w:rsid w:val="00B90495"/>
    <w:rsid w:val="00B9074A"/>
    <w:rsid w:val="00B922AE"/>
    <w:rsid w:val="00B92553"/>
    <w:rsid w:val="00B93BA1"/>
    <w:rsid w:val="00B94651"/>
    <w:rsid w:val="00B948C7"/>
    <w:rsid w:val="00B95C40"/>
    <w:rsid w:val="00B96697"/>
    <w:rsid w:val="00B96BC0"/>
    <w:rsid w:val="00BA005D"/>
    <w:rsid w:val="00BA0BAB"/>
    <w:rsid w:val="00BA3677"/>
    <w:rsid w:val="00BA4187"/>
    <w:rsid w:val="00BA46FF"/>
    <w:rsid w:val="00BA4806"/>
    <w:rsid w:val="00BA564E"/>
    <w:rsid w:val="00BA5DB3"/>
    <w:rsid w:val="00BB130C"/>
    <w:rsid w:val="00BB2A09"/>
    <w:rsid w:val="00BB2C3D"/>
    <w:rsid w:val="00BB2EDB"/>
    <w:rsid w:val="00BB390B"/>
    <w:rsid w:val="00BB553A"/>
    <w:rsid w:val="00BB5618"/>
    <w:rsid w:val="00BB5CE9"/>
    <w:rsid w:val="00BB6118"/>
    <w:rsid w:val="00BC02FD"/>
    <w:rsid w:val="00BC16B8"/>
    <w:rsid w:val="00BC1A74"/>
    <w:rsid w:val="00BC2F57"/>
    <w:rsid w:val="00BC30EC"/>
    <w:rsid w:val="00BC3D11"/>
    <w:rsid w:val="00BC44B8"/>
    <w:rsid w:val="00BC4671"/>
    <w:rsid w:val="00BC4835"/>
    <w:rsid w:val="00BC4F16"/>
    <w:rsid w:val="00BC5971"/>
    <w:rsid w:val="00BC60DA"/>
    <w:rsid w:val="00BC7715"/>
    <w:rsid w:val="00BC7869"/>
    <w:rsid w:val="00BD3043"/>
    <w:rsid w:val="00BD4B6F"/>
    <w:rsid w:val="00BD4C88"/>
    <w:rsid w:val="00BD546A"/>
    <w:rsid w:val="00BD56B6"/>
    <w:rsid w:val="00BE0699"/>
    <w:rsid w:val="00BE1348"/>
    <w:rsid w:val="00BE3DC5"/>
    <w:rsid w:val="00BE4CFC"/>
    <w:rsid w:val="00BE502E"/>
    <w:rsid w:val="00BE7E7D"/>
    <w:rsid w:val="00BF0B20"/>
    <w:rsid w:val="00BF0B44"/>
    <w:rsid w:val="00BF10C8"/>
    <w:rsid w:val="00BF2B8B"/>
    <w:rsid w:val="00BF3482"/>
    <w:rsid w:val="00BF3706"/>
    <w:rsid w:val="00BF422D"/>
    <w:rsid w:val="00BF4624"/>
    <w:rsid w:val="00BF4AD8"/>
    <w:rsid w:val="00BF6EE6"/>
    <w:rsid w:val="00BF7A6F"/>
    <w:rsid w:val="00C027AB"/>
    <w:rsid w:val="00C028EB"/>
    <w:rsid w:val="00C03985"/>
    <w:rsid w:val="00C04D54"/>
    <w:rsid w:val="00C06C4E"/>
    <w:rsid w:val="00C0704E"/>
    <w:rsid w:val="00C1236C"/>
    <w:rsid w:val="00C14412"/>
    <w:rsid w:val="00C14A43"/>
    <w:rsid w:val="00C14A69"/>
    <w:rsid w:val="00C14B0C"/>
    <w:rsid w:val="00C15865"/>
    <w:rsid w:val="00C159FB"/>
    <w:rsid w:val="00C16DF8"/>
    <w:rsid w:val="00C17105"/>
    <w:rsid w:val="00C20B73"/>
    <w:rsid w:val="00C20B96"/>
    <w:rsid w:val="00C21538"/>
    <w:rsid w:val="00C22CF8"/>
    <w:rsid w:val="00C23723"/>
    <w:rsid w:val="00C25B37"/>
    <w:rsid w:val="00C263B8"/>
    <w:rsid w:val="00C265C8"/>
    <w:rsid w:val="00C26A21"/>
    <w:rsid w:val="00C26D01"/>
    <w:rsid w:val="00C26D1B"/>
    <w:rsid w:val="00C306C3"/>
    <w:rsid w:val="00C31CF4"/>
    <w:rsid w:val="00C3274B"/>
    <w:rsid w:val="00C33431"/>
    <w:rsid w:val="00C36B2A"/>
    <w:rsid w:val="00C4137C"/>
    <w:rsid w:val="00C43206"/>
    <w:rsid w:val="00C449AF"/>
    <w:rsid w:val="00C46270"/>
    <w:rsid w:val="00C46328"/>
    <w:rsid w:val="00C51519"/>
    <w:rsid w:val="00C5306F"/>
    <w:rsid w:val="00C55A1E"/>
    <w:rsid w:val="00C6042A"/>
    <w:rsid w:val="00C6082D"/>
    <w:rsid w:val="00C6126B"/>
    <w:rsid w:val="00C6128D"/>
    <w:rsid w:val="00C61797"/>
    <w:rsid w:val="00C62D7C"/>
    <w:rsid w:val="00C64BEE"/>
    <w:rsid w:val="00C650CF"/>
    <w:rsid w:val="00C65497"/>
    <w:rsid w:val="00C65F85"/>
    <w:rsid w:val="00C66254"/>
    <w:rsid w:val="00C66F85"/>
    <w:rsid w:val="00C66F90"/>
    <w:rsid w:val="00C67955"/>
    <w:rsid w:val="00C71B38"/>
    <w:rsid w:val="00C71BA9"/>
    <w:rsid w:val="00C7302C"/>
    <w:rsid w:val="00C73634"/>
    <w:rsid w:val="00C73A74"/>
    <w:rsid w:val="00C74CB4"/>
    <w:rsid w:val="00C8019B"/>
    <w:rsid w:val="00C81D4A"/>
    <w:rsid w:val="00C8229A"/>
    <w:rsid w:val="00C82E6E"/>
    <w:rsid w:val="00C8621E"/>
    <w:rsid w:val="00C8720A"/>
    <w:rsid w:val="00C874D0"/>
    <w:rsid w:val="00C900D9"/>
    <w:rsid w:val="00C91775"/>
    <w:rsid w:val="00C92C87"/>
    <w:rsid w:val="00C935F9"/>
    <w:rsid w:val="00C950A3"/>
    <w:rsid w:val="00C979CC"/>
    <w:rsid w:val="00CA02BF"/>
    <w:rsid w:val="00CA0383"/>
    <w:rsid w:val="00CA06DF"/>
    <w:rsid w:val="00CA30FA"/>
    <w:rsid w:val="00CA35E8"/>
    <w:rsid w:val="00CA3D86"/>
    <w:rsid w:val="00CA46F3"/>
    <w:rsid w:val="00CA5155"/>
    <w:rsid w:val="00CA58FA"/>
    <w:rsid w:val="00CA6238"/>
    <w:rsid w:val="00CA749A"/>
    <w:rsid w:val="00CA7B1A"/>
    <w:rsid w:val="00CA7BE8"/>
    <w:rsid w:val="00CB07F1"/>
    <w:rsid w:val="00CB2B47"/>
    <w:rsid w:val="00CB5128"/>
    <w:rsid w:val="00CC0454"/>
    <w:rsid w:val="00CC0979"/>
    <w:rsid w:val="00CC09EB"/>
    <w:rsid w:val="00CC0CA7"/>
    <w:rsid w:val="00CC2175"/>
    <w:rsid w:val="00CC3921"/>
    <w:rsid w:val="00CC5FCD"/>
    <w:rsid w:val="00CC66D0"/>
    <w:rsid w:val="00CC70E3"/>
    <w:rsid w:val="00CD0B3B"/>
    <w:rsid w:val="00CD30CA"/>
    <w:rsid w:val="00CD3827"/>
    <w:rsid w:val="00CD5897"/>
    <w:rsid w:val="00CD7183"/>
    <w:rsid w:val="00CD74DB"/>
    <w:rsid w:val="00CD7711"/>
    <w:rsid w:val="00CD7B29"/>
    <w:rsid w:val="00CE64C5"/>
    <w:rsid w:val="00CF2674"/>
    <w:rsid w:val="00CF3091"/>
    <w:rsid w:val="00CF6A19"/>
    <w:rsid w:val="00D00BBC"/>
    <w:rsid w:val="00D00F80"/>
    <w:rsid w:val="00D01732"/>
    <w:rsid w:val="00D01D1D"/>
    <w:rsid w:val="00D0212C"/>
    <w:rsid w:val="00D02F2D"/>
    <w:rsid w:val="00D03302"/>
    <w:rsid w:val="00D07D15"/>
    <w:rsid w:val="00D10C43"/>
    <w:rsid w:val="00D1102D"/>
    <w:rsid w:val="00D117C1"/>
    <w:rsid w:val="00D14812"/>
    <w:rsid w:val="00D14F4A"/>
    <w:rsid w:val="00D1536D"/>
    <w:rsid w:val="00D153AC"/>
    <w:rsid w:val="00D1640E"/>
    <w:rsid w:val="00D16AA4"/>
    <w:rsid w:val="00D16E93"/>
    <w:rsid w:val="00D2082A"/>
    <w:rsid w:val="00D2184E"/>
    <w:rsid w:val="00D21A08"/>
    <w:rsid w:val="00D26AEA"/>
    <w:rsid w:val="00D26C98"/>
    <w:rsid w:val="00D3081C"/>
    <w:rsid w:val="00D310E0"/>
    <w:rsid w:val="00D31B6E"/>
    <w:rsid w:val="00D31C69"/>
    <w:rsid w:val="00D3332D"/>
    <w:rsid w:val="00D338D1"/>
    <w:rsid w:val="00D34C6B"/>
    <w:rsid w:val="00D3781D"/>
    <w:rsid w:val="00D409A7"/>
    <w:rsid w:val="00D41C6C"/>
    <w:rsid w:val="00D445A6"/>
    <w:rsid w:val="00D450FD"/>
    <w:rsid w:val="00D45856"/>
    <w:rsid w:val="00D46C5D"/>
    <w:rsid w:val="00D46D47"/>
    <w:rsid w:val="00D4794A"/>
    <w:rsid w:val="00D47ED0"/>
    <w:rsid w:val="00D5129A"/>
    <w:rsid w:val="00D5139B"/>
    <w:rsid w:val="00D51648"/>
    <w:rsid w:val="00D51E48"/>
    <w:rsid w:val="00D51FC0"/>
    <w:rsid w:val="00D53863"/>
    <w:rsid w:val="00D54314"/>
    <w:rsid w:val="00D54A7C"/>
    <w:rsid w:val="00D54DB1"/>
    <w:rsid w:val="00D55D03"/>
    <w:rsid w:val="00D573B7"/>
    <w:rsid w:val="00D573FC"/>
    <w:rsid w:val="00D606B0"/>
    <w:rsid w:val="00D6093C"/>
    <w:rsid w:val="00D60CBC"/>
    <w:rsid w:val="00D624E2"/>
    <w:rsid w:val="00D631C1"/>
    <w:rsid w:val="00D64E54"/>
    <w:rsid w:val="00D67731"/>
    <w:rsid w:val="00D7041E"/>
    <w:rsid w:val="00D73C42"/>
    <w:rsid w:val="00D74D0D"/>
    <w:rsid w:val="00D7531A"/>
    <w:rsid w:val="00D7656B"/>
    <w:rsid w:val="00D76981"/>
    <w:rsid w:val="00D770A1"/>
    <w:rsid w:val="00D770F7"/>
    <w:rsid w:val="00D77296"/>
    <w:rsid w:val="00D80A69"/>
    <w:rsid w:val="00D8255A"/>
    <w:rsid w:val="00D84803"/>
    <w:rsid w:val="00D851FD"/>
    <w:rsid w:val="00D8633F"/>
    <w:rsid w:val="00D87129"/>
    <w:rsid w:val="00D901AC"/>
    <w:rsid w:val="00D901FF"/>
    <w:rsid w:val="00D91289"/>
    <w:rsid w:val="00D9158E"/>
    <w:rsid w:val="00D91A0D"/>
    <w:rsid w:val="00D91DF2"/>
    <w:rsid w:val="00D92693"/>
    <w:rsid w:val="00D96641"/>
    <w:rsid w:val="00D969AF"/>
    <w:rsid w:val="00D96CB0"/>
    <w:rsid w:val="00D971B6"/>
    <w:rsid w:val="00DA079C"/>
    <w:rsid w:val="00DA2872"/>
    <w:rsid w:val="00DA2E8C"/>
    <w:rsid w:val="00DA4CF5"/>
    <w:rsid w:val="00DA539A"/>
    <w:rsid w:val="00DA7CBA"/>
    <w:rsid w:val="00DB0772"/>
    <w:rsid w:val="00DB11C4"/>
    <w:rsid w:val="00DB1737"/>
    <w:rsid w:val="00DB18F2"/>
    <w:rsid w:val="00DB26AC"/>
    <w:rsid w:val="00DB2732"/>
    <w:rsid w:val="00DB3D71"/>
    <w:rsid w:val="00DB3EF3"/>
    <w:rsid w:val="00DB56B5"/>
    <w:rsid w:val="00DB5DBD"/>
    <w:rsid w:val="00DB6A2B"/>
    <w:rsid w:val="00DB7A04"/>
    <w:rsid w:val="00DB7CEF"/>
    <w:rsid w:val="00DC0067"/>
    <w:rsid w:val="00DC11A2"/>
    <w:rsid w:val="00DC25DA"/>
    <w:rsid w:val="00DC306E"/>
    <w:rsid w:val="00DC4BE5"/>
    <w:rsid w:val="00DD108A"/>
    <w:rsid w:val="00DD1BBD"/>
    <w:rsid w:val="00DD265F"/>
    <w:rsid w:val="00DD33BA"/>
    <w:rsid w:val="00DD3738"/>
    <w:rsid w:val="00DD3D14"/>
    <w:rsid w:val="00DD3FAC"/>
    <w:rsid w:val="00DD49DF"/>
    <w:rsid w:val="00DD550C"/>
    <w:rsid w:val="00DD621C"/>
    <w:rsid w:val="00DE17FE"/>
    <w:rsid w:val="00DE4194"/>
    <w:rsid w:val="00DE4796"/>
    <w:rsid w:val="00DE5895"/>
    <w:rsid w:val="00DE59A7"/>
    <w:rsid w:val="00DE6366"/>
    <w:rsid w:val="00DF0C31"/>
    <w:rsid w:val="00DF278F"/>
    <w:rsid w:val="00DF7BFA"/>
    <w:rsid w:val="00DF7ED3"/>
    <w:rsid w:val="00E00811"/>
    <w:rsid w:val="00E00D19"/>
    <w:rsid w:val="00E02676"/>
    <w:rsid w:val="00E029BF"/>
    <w:rsid w:val="00E02D7A"/>
    <w:rsid w:val="00E04315"/>
    <w:rsid w:val="00E04A0B"/>
    <w:rsid w:val="00E055AB"/>
    <w:rsid w:val="00E0632E"/>
    <w:rsid w:val="00E071E1"/>
    <w:rsid w:val="00E077F6"/>
    <w:rsid w:val="00E1139A"/>
    <w:rsid w:val="00E12181"/>
    <w:rsid w:val="00E12FFE"/>
    <w:rsid w:val="00E138DD"/>
    <w:rsid w:val="00E1460D"/>
    <w:rsid w:val="00E156A7"/>
    <w:rsid w:val="00E16D83"/>
    <w:rsid w:val="00E16F39"/>
    <w:rsid w:val="00E176CF"/>
    <w:rsid w:val="00E2249A"/>
    <w:rsid w:val="00E2261C"/>
    <w:rsid w:val="00E246D2"/>
    <w:rsid w:val="00E248F1"/>
    <w:rsid w:val="00E25412"/>
    <w:rsid w:val="00E25F7A"/>
    <w:rsid w:val="00E26199"/>
    <w:rsid w:val="00E2656B"/>
    <w:rsid w:val="00E26662"/>
    <w:rsid w:val="00E26BBA"/>
    <w:rsid w:val="00E26D75"/>
    <w:rsid w:val="00E2742A"/>
    <w:rsid w:val="00E314C4"/>
    <w:rsid w:val="00E3152D"/>
    <w:rsid w:val="00E3157B"/>
    <w:rsid w:val="00E31608"/>
    <w:rsid w:val="00E31D8E"/>
    <w:rsid w:val="00E3209B"/>
    <w:rsid w:val="00E324CF"/>
    <w:rsid w:val="00E34F38"/>
    <w:rsid w:val="00E350B7"/>
    <w:rsid w:val="00E35C1F"/>
    <w:rsid w:val="00E3610B"/>
    <w:rsid w:val="00E36B64"/>
    <w:rsid w:val="00E36C1C"/>
    <w:rsid w:val="00E3746A"/>
    <w:rsid w:val="00E41657"/>
    <w:rsid w:val="00E41DD4"/>
    <w:rsid w:val="00E426CA"/>
    <w:rsid w:val="00E454EA"/>
    <w:rsid w:val="00E46158"/>
    <w:rsid w:val="00E47182"/>
    <w:rsid w:val="00E4734A"/>
    <w:rsid w:val="00E47DED"/>
    <w:rsid w:val="00E5021F"/>
    <w:rsid w:val="00E50598"/>
    <w:rsid w:val="00E50B9B"/>
    <w:rsid w:val="00E5422E"/>
    <w:rsid w:val="00E54E59"/>
    <w:rsid w:val="00E55084"/>
    <w:rsid w:val="00E55594"/>
    <w:rsid w:val="00E55B02"/>
    <w:rsid w:val="00E56483"/>
    <w:rsid w:val="00E57D3E"/>
    <w:rsid w:val="00E60180"/>
    <w:rsid w:val="00E619BB"/>
    <w:rsid w:val="00E63112"/>
    <w:rsid w:val="00E63386"/>
    <w:rsid w:val="00E655DC"/>
    <w:rsid w:val="00E665D3"/>
    <w:rsid w:val="00E6667F"/>
    <w:rsid w:val="00E66954"/>
    <w:rsid w:val="00E679B5"/>
    <w:rsid w:val="00E7127F"/>
    <w:rsid w:val="00E7197F"/>
    <w:rsid w:val="00E72274"/>
    <w:rsid w:val="00E72853"/>
    <w:rsid w:val="00E74A7B"/>
    <w:rsid w:val="00E75CDE"/>
    <w:rsid w:val="00E75FBC"/>
    <w:rsid w:val="00E76F65"/>
    <w:rsid w:val="00E774B8"/>
    <w:rsid w:val="00E77C53"/>
    <w:rsid w:val="00E82EF3"/>
    <w:rsid w:val="00E82F23"/>
    <w:rsid w:val="00E84C89"/>
    <w:rsid w:val="00E84ED3"/>
    <w:rsid w:val="00E85982"/>
    <w:rsid w:val="00E87184"/>
    <w:rsid w:val="00E8732B"/>
    <w:rsid w:val="00E87B4D"/>
    <w:rsid w:val="00E87BB2"/>
    <w:rsid w:val="00E909C8"/>
    <w:rsid w:val="00E931B5"/>
    <w:rsid w:val="00E942B1"/>
    <w:rsid w:val="00E945A2"/>
    <w:rsid w:val="00E94F5C"/>
    <w:rsid w:val="00E94F97"/>
    <w:rsid w:val="00E9643C"/>
    <w:rsid w:val="00E97507"/>
    <w:rsid w:val="00E97F6C"/>
    <w:rsid w:val="00EA03D1"/>
    <w:rsid w:val="00EA0990"/>
    <w:rsid w:val="00EA317A"/>
    <w:rsid w:val="00EA4A7C"/>
    <w:rsid w:val="00EA4DE4"/>
    <w:rsid w:val="00EA58F7"/>
    <w:rsid w:val="00EA5AE7"/>
    <w:rsid w:val="00EA5DEB"/>
    <w:rsid w:val="00EA5E70"/>
    <w:rsid w:val="00EA6106"/>
    <w:rsid w:val="00EA79FF"/>
    <w:rsid w:val="00EB02AE"/>
    <w:rsid w:val="00EB04E6"/>
    <w:rsid w:val="00EB0CD8"/>
    <w:rsid w:val="00EB1511"/>
    <w:rsid w:val="00EB151C"/>
    <w:rsid w:val="00EB1EA4"/>
    <w:rsid w:val="00EB3C60"/>
    <w:rsid w:val="00EB650C"/>
    <w:rsid w:val="00EB69CB"/>
    <w:rsid w:val="00EB6E8A"/>
    <w:rsid w:val="00EC5146"/>
    <w:rsid w:val="00EC781A"/>
    <w:rsid w:val="00EC7935"/>
    <w:rsid w:val="00EC7B53"/>
    <w:rsid w:val="00EC7BB9"/>
    <w:rsid w:val="00ED01D6"/>
    <w:rsid w:val="00ED0292"/>
    <w:rsid w:val="00ED0326"/>
    <w:rsid w:val="00ED0A7B"/>
    <w:rsid w:val="00ED0FD8"/>
    <w:rsid w:val="00ED19FE"/>
    <w:rsid w:val="00ED1D1D"/>
    <w:rsid w:val="00ED395B"/>
    <w:rsid w:val="00ED4154"/>
    <w:rsid w:val="00ED5A9D"/>
    <w:rsid w:val="00ED6107"/>
    <w:rsid w:val="00ED6F4E"/>
    <w:rsid w:val="00EE2DB0"/>
    <w:rsid w:val="00EE34E0"/>
    <w:rsid w:val="00EE3E5E"/>
    <w:rsid w:val="00EE430C"/>
    <w:rsid w:val="00EE5630"/>
    <w:rsid w:val="00EE5AC8"/>
    <w:rsid w:val="00EE5BB6"/>
    <w:rsid w:val="00EE767D"/>
    <w:rsid w:val="00EE7816"/>
    <w:rsid w:val="00EE7988"/>
    <w:rsid w:val="00EF2C03"/>
    <w:rsid w:val="00EF2C44"/>
    <w:rsid w:val="00EF2ECE"/>
    <w:rsid w:val="00EF2F7B"/>
    <w:rsid w:val="00EF4523"/>
    <w:rsid w:val="00EF4B35"/>
    <w:rsid w:val="00EF5FAB"/>
    <w:rsid w:val="00EF60F2"/>
    <w:rsid w:val="00F008E7"/>
    <w:rsid w:val="00F02F9C"/>
    <w:rsid w:val="00F0351B"/>
    <w:rsid w:val="00F043BD"/>
    <w:rsid w:val="00F0523C"/>
    <w:rsid w:val="00F07B1A"/>
    <w:rsid w:val="00F11B42"/>
    <w:rsid w:val="00F1240F"/>
    <w:rsid w:val="00F1261A"/>
    <w:rsid w:val="00F14FB4"/>
    <w:rsid w:val="00F15697"/>
    <w:rsid w:val="00F15A89"/>
    <w:rsid w:val="00F16290"/>
    <w:rsid w:val="00F16386"/>
    <w:rsid w:val="00F16820"/>
    <w:rsid w:val="00F174A8"/>
    <w:rsid w:val="00F20BCA"/>
    <w:rsid w:val="00F211B6"/>
    <w:rsid w:val="00F21E38"/>
    <w:rsid w:val="00F2203A"/>
    <w:rsid w:val="00F22FB2"/>
    <w:rsid w:val="00F332A7"/>
    <w:rsid w:val="00F335D4"/>
    <w:rsid w:val="00F34054"/>
    <w:rsid w:val="00F3422A"/>
    <w:rsid w:val="00F37D4A"/>
    <w:rsid w:val="00F411CA"/>
    <w:rsid w:val="00F41688"/>
    <w:rsid w:val="00F41757"/>
    <w:rsid w:val="00F42EF8"/>
    <w:rsid w:val="00F43B8E"/>
    <w:rsid w:val="00F43FCD"/>
    <w:rsid w:val="00F445BB"/>
    <w:rsid w:val="00F44C5E"/>
    <w:rsid w:val="00F44E24"/>
    <w:rsid w:val="00F45F12"/>
    <w:rsid w:val="00F4681A"/>
    <w:rsid w:val="00F46DAE"/>
    <w:rsid w:val="00F47482"/>
    <w:rsid w:val="00F47C79"/>
    <w:rsid w:val="00F52EFC"/>
    <w:rsid w:val="00F5411C"/>
    <w:rsid w:val="00F54892"/>
    <w:rsid w:val="00F54E7A"/>
    <w:rsid w:val="00F554DD"/>
    <w:rsid w:val="00F5688A"/>
    <w:rsid w:val="00F56AB6"/>
    <w:rsid w:val="00F56C5D"/>
    <w:rsid w:val="00F572B7"/>
    <w:rsid w:val="00F60BD4"/>
    <w:rsid w:val="00F6103C"/>
    <w:rsid w:val="00F612BA"/>
    <w:rsid w:val="00F628FB"/>
    <w:rsid w:val="00F62D5B"/>
    <w:rsid w:val="00F6309C"/>
    <w:rsid w:val="00F63355"/>
    <w:rsid w:val="00F64F63"/>
    <w:rsid w:val="00F64FDE"/>
    <w:rsid w:val="00F6530D"/>
    <w:rsid w:val="00F65949"/>
    <w:rsid w:val="00F65EC7"/>
    <w:rsid w:val="00F664FC"/>
    <w:rsid w:val="00F667ED"/>
    <w:rsid w:val="00F67CF0"/>
    <w:rsid w:val="00F708B3"/>
    <w:rsid w:val="00F71952"/>
    <w:rsid w:val="00F719A8"/>
    <w:rsid w:val="00F71B73"/>
    <w:rsid w:val="00F72748"/>
    <w:rsid w:val="00F73508"/>
    <w:rsid w:val="00F74B74"/>
    <w:rsid w:val="00F750C6"/>
    <w:rsid w:val="00F75EBA"/>
    <w:rsid w:val="00F76C69"/>
    <w:rsid w:val="00F77E7F"/>
    <w:rsid w:val="00F803CA"/>
    <w:rsid w:val="00F80DF3"/>
    <w:rsid w:val="00F81451"/>
    <w:rsid w:val="00F81B66"/>
    <w:rsid w:val="00F82A97"/>
    <w:rsid w:val="00F84CAB"/>
    <w:rsid w:val="00F85BD0"/>
    <w:rsid w:val="00F86B28"/>
    <w:rsid w:val="00F87032"/>
    <w:rsid w:val="00F87996"/>
    <w:rsid w:val="00F87DEA"/>
    <w:rsid w:val="00F91100"/>
    <w:rsid w:val="00F9158A"/>
    <w:rsid w:val="00F91732"/>
    <w:rsid w:val="00F93537"/>
    <w:rsid w:val="00F937E6"/>
    <w:rsid w:val="00F93CDF"/>
    <w:rsid w:val="00F94834"/>
    <w:rsid w:val="00F95128"/>
    <w:rsid w:val="00F95A08"/>
    <w:rsid w:val="00F9626B"/>
    <w:rsid w:val="00F9664A"/>
    <w:rsid w:val="00F97983"/>
    <w:rsid w:val="00FA046B"/>
    <w:rsid w:val="00FA04A2"/>
    <w:rsid w:val="00FA1156"/>
    <w:rsid w:val="00FA6BB0"/>
    <w:rsid w:val="00FA700E"/>
    <w:rsid w:val="00FB0E4E"/>
    <w:rsid w:val="00FB182F"/>
    <w:rsid w:val="00FB4B30"/>
    <w:rsid w:val="00FB6604"/>
    <w:rsid w:val="00FC0552"/>
    <w:rsid w:val="00FC141E"/>
    <w:rsid w:val="00FC2AA3"/>
    <w:rsid w:val="00FC2B80"/>
    <w:rsid w:val="00FC3F6C"/>
    <w:rsid w:val="00FC48FC"/>
    <w:rsid w:val="00FC4CB5"/>
    <w:rsid w:val="00FC5887"/>
    <w:rsid w:val="00FC5890"/>
    <w:rsid w:val="00FC65C6"/>
    <w:rsid w:val="00FC6B79"/>
    <w:rsid w:val="00FC7355"/>
    <w:rsid w:val="00FD2AE7"/>
    <w:rsid w:val="00FD42DB"/>
    <w:rsid w:val="00FD4307"/>
    <w:rsid w:val="00FD4537"/>
    <w:rsid w:val="00FD62C9"/>
    <w:rsid w:val="00FD6778"/>
    <w:rsid w:val="00FE0C60"/>
    <w:rsid w:val="00FE238E"/>
    <w:rsid w:val="00FE311F"/>
    <w:rsid w:val="00FE35AF"/>
    <w:rsid w:val="00FE3FBB"/>
    <w:rsid w:val="00FE494D"/>
    <w:rsid w:val="00FE5AF8"/>
    <w:rsid w:val="00FE5CE4"/>
    <w:rsid w:val="00FE7816"/>
    <w:rsid w:val="00FE7A2B"/>
    <w:rsid w:val="00FE7CD4"/>
    <w:rsid w:val="00FF04A6"/>
    <w:rsid w:val="00FF1187"/>
    <w:rsid w:val="00FF14E1"/>
    <w:rsid w:val="00FF2F62"/>
    <w:rsid w:val="00FF3A4B"/>
    <w:rsid w:val="00FF4150"/>
    <w:rsid w:val="00FF4957"/>
    <w:rsid w:val="00FF50EB"/>
    <w:rsid w:val="00FF5409"/>
    <w:rsid w:val="00FF55AF"/>
    <w:rsid w:val="00FF688F"/>
    <w:rsid w:val="00FF6FB5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5673BAF"/>
  <w15:docId w15:val="{6F1D6E55-2ADD-4BBA-A489-21B2006A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2659A4"/>
    <w:rPr>
      <w:rFonts w:eastAsia="Times New Roman"/>
    </w:rPr>
  </w:style>
  <w:style w:type="paragraph" w:styleId="1">
    <w:name w:val="heading 1"/>
    <w:aliases w:val="Заголовок части"/>
    <w:basedOn w:val="a1"/>
    <w:next w:val="a1"/>
    <w:link w:val="10"/>
    <w:qFormat/>
    <w:rsid w:val="002659A4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autoRedefine/>
    <w:qFormat/>
    <w:rsid w:val="00BF422D"/>
    <w:pPr>
      <w:keepNext/>
      <w:spacing w:after="120" w:line="360" w:lineRule="auto"/>
      <w:ind w:left="567" w:right="425" w:firstLine="709"/>
      <w:jc w:val="both"/>
      <w:outlineLvl w:val="1"/>
      <w:pPrChange w:id="0" w:author="Demo" w:date="2025-03-15T12:34:00Z">
        <w:pPr>
          <w:keepNext/>
          <w:spacing w:after="120" w:line="360" w:lineRule="auto"/>
          <w:ind w:left="567" w:right="425" w:firstLine="709"/>
          <w:jc w:val="both"/>
          <w:outlineLvl w:val="1"/>
        </w:pPr>
      </w:pPrChange>
    </w:pPr>
    <w:rPr>
      <w:rFonts w:ascii="Courier New" w:eastAsia="SimSun" w:hAnsi="Courier New"/>
      <w:b/>
      <w:sz w:val="28"/>
      <w:szCs w:val="28"/>
      <w:rPrChange w:id="0" w:author="Demo" w:date="2025-03-15T12:34:00Z">
        <w:rPr>
          <w:rFonts w:ascii="Courier New" w:eastAsia="SimSun" w:hAnsi="Courier New"/>
          <w:b/>
          <w:sz w:val="28"/>
          <w:szCs w:val="28"/>
          <w:lang w:val="ru-RU" w:eastAsia="ru-RU" w:bidi="ar-SA"/>
        </w:rPr>
      </w:rPrChange>
    </w:rPr>
  </w:style>
  <w:style w:type="paragraph" w:styleId="3">
    <w:name w:val="heading 3"/>
    <w:basedOn w:val="a1"/>
    <w:next w:val="a1"/>
    <w:qFormat/>
    <w:rsid w:val="002659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2659A4"/>
    <w:pPr>
      <w:keepNext/>
      <w:widowControl w:val="0"/>
      <w:autoSpaceDE w:val="0"/>
      <w:autoSpaceDN w:val="0"/>
      <w:adjustRightInd w:val="0"/>
      <w:spacing w:line="360" w:lineRule="auto"/>
      <w:ind w:left="284" w:right="170" w:firstLine="709"/>
      <w:jc w:val="center"/>
      <w:outlineLvl w:val="3"/>
    </w:pPr>
    <w:rPr>
      <w:rFonts w:ascii="Courier New" w:hAnsi="Courier New" w:cs="Courier New"/>
      <w:sz w:val="24"/>
    </w:rPr>
  </w:style>
  <w:style w:type="paragraph" w:styleId="5">
    <w:name w:val="heading 5"/>
    <w:basedOn w:val="a1"/>
    <w:next w:val="a1"/>
    <w:qFormat/>
    <w:rsid w:val="002659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659A4"/>
    <w:pPr>
      <w:keepNext/>
      <w:ind w:right="-108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qFormat/>
    <w:rsid w:val="002659A4"/>
    <w:pPr>
      <w:keepNext/>
      <w:ind w:firstLine="709"/>
      <w:outlineLvl w:val="6"/>
    </w:pPr>
    <w:rPr>
      <w:rFonts w:ascii="Courier New" w:hAnsi="Courier New" w:cs="Courier New"/>
      <w:sz w:val="24"/>
    </w:rPr>
  </w:style>
  <w:style w:type="paragraph" w:styleId="8">
    <w:name w:val="heading 8"/>
    <w:basedOn w:val="a1"/>
    <w:next w:val="a1"/>
    <w:qFormat/>
    <w:rsid w:val="002659A4"/>
    <w:pPr>
      <w:keepNext/>
      <w:jc w:val="center"/>
      <w:outlineLvl w:val="7"/>
    </w:pPr>
    <w:rPr>
      <w:sz w:val="24"/>
    </w:rPr>
  </w:style>
  <w:style w:type="paragraph" w:styleId="9">
    <w:name w:val="heading 9"/>
    <w:basedOn w:val="a1"/>
    <w:next w:val="a1"/>
    <w:qFormat/>
    <w:rsid w:val="002659A4"/>
    <w:pPr>
      <w:keepNext/>
      <w:spacing w:line="360" w:lineRule="auto"/>
      <w:jc w:val="center"/>
      <w:outlineLvl w:val="8"/>
    </w:pPr>
    <w:rPr>
      <w:rFonts w:ascii="Courier New" w:hAnsi="Courier New" w:cs="Courier New"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асти Знак"/>
    <w:link w:val="1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"/>
    <w:link w:val="20"/>
    <w:rsid w:val="00BF422D"/>
    <w:rPr>
      <w:rFonts w:ascii="Courier New" w:hAnsi="Courier New"/>
      <w:b/>
      <w:sz w:val="28"/>
      <w:szCs w:val="28"/>
    </w:rPr>
  </w:style>
  <w:style w:type="paragraph" w:customStyle="1" w:styleId="a5">
    <w:name w:val="ЧЗаголовок"/>
    <w:basedOn w:val="a1"/>
    <w:next w:val="a6"/>
    <w:rsid w:val="002659A4"/>
    <w:pPr>
      <w:spacing w:before="142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6">
    <w:name w:val="ЧПослеЗаголовка"/>
    <w:basedOn w:val="a1"/>
    <w:next w:val="a7"/>
    <w:rsid w:val="002659A4"/>
    <w:pPr>
      <w:spacing w:before="403" w:line="360" w:lineRule="auto"/>
      <w:ind w:left="170" w:right="170" w:firstLine="964"/>
      <w:jc w:val="both"/>
    </w:pPr>
    <w:rPr>
      <w:rFonts w:ascii="Courier New" w:hAnsi="Courier New"/>
      <w:sz w:val="24"/>
    </w:rPr>
  </w:style>
  <w:style w:type="paragraph" w:customStyle="1" w:styleId="a7">
    <w:name w:val="ЧОбычный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/>
      <w:sz w:val="24"/>
    </w:rPr>
  </w:style>
  <w:style w:type="paragraph" w:customStyle="1" w:styleId="a8">
    <w:name w:val="ЧЗаголовокПослеЗаголовка"/>
    <w:basedOn w:val="a1"/>
    <w:next w:val="a6"/>
    <w:rsid w:val="002659A4"/>
    <w:pPr>
      <w:spacing w:before="74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9">
    <w:name w:val="ЧЗаголовокЦентр"/>
    <w:basedOn w:val="a1"/>
    <w:next w:val="a6"/>
    <w:rsid w:val="002659A4"/>
    <w:pPr>
      <w:spacing w:before="142" w:line="360" w:lineRule="auto"/>
      <w:ind w:left="170" w:right="170"/>
      <w:jc w:val="center"/>
    </w:pPr>
    <w:rPr>
      <w:rFonts w:ascii="Courier New" w:hAnsi="Courier New"/>
      <w:sz w:val="28"/>
    </w:rPr>
  </w:style>
  <w:style w:type="paragraph" w:customStyle="1" w:styleId="aa">
    <w:name w:val="ЧОписаниеФормулы"/>
    <w:basedOn w:val="a1"/>
    <w:rsid w:val="002659A4"/>
    <w:pPr>
      <w:tabs>
        <w:tab w:val="left" w:pos="709"/>
      </w:tabs>
      <w:spacing w:line="360" w:lineRule="auto"/>
      <w:ind w:left="170" w:right="170"/>
    </w:pPr>
    <w:rPr>
      <w:rFonts w:ascii="Courier New" w:hAnsi="Courier New"/>
      <w:sz w:val="24"/>
    </w:rPr>
  </w:style>
  <w:style w:type="paragraph" w:customStyle="1" w:styleId="ab">
    <w:name w:val="ЧФормула"/>
    <w:basedOn w:val="a1"/>
    <w:next w:val="aa"/>
    <w:rsid w:val="002659A4"/>
    <w:pPr>
      <w:tabs>
        <w:tab w:val="center" w:pos="5245"/>
        <w:tab w:val="left" w:pos="9072"/>
      </w:tabs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c">
    <w:name w:val="header"/>
    <w:basedOn w:val="a1"/>
    <w:rsid w:val="002659A4"/>
    <w:pPr>
      <w:tabs>
        <w:tab w:val="center" w:pos="4153"/>
        <w:tab w:val="right" w:pos="8306"/>
      </w:tabs>
    </w:pPr>
  </w:style>
  <w:style w:type="paragraph" w:styleId="ad">
    <w:name w:val="footer"/>
    <w:basedOn w:val="a1"/>
    <w:rsid w:val="002659A4"/>
    <w:pPr>
      <w:tabs>
        <w:tab w:val="center" w:pos="4153"/>
        <w:tab w:val="right" w:pos="8306"/>
      </w:tabs>
    </w:pPr>
  </w:style>
  <w:style w:type="paragraph" w:customStyle="1" w:styleId="ae">
    <w:name w:val="Просто_тект Знак Знак"/>
    <w:basedOn w:val="a1"/>
    <w:link w:val="af"/>
    <w:rsid w:val="002659A4"/>
    <w:pPr>
      <w:spacing w:line="360" w:lineRule="auto"/>
      <w:ind w:left="284" w:firstLine="850"/>
      <w:jc w:val="both"/>
    </w:pPr>
    <w:rPr>
      <w:rFonts w:ascii="Courier New" w:eastAsia="SimSun" w:hAnsi="Courier New" w:cs="Courier New"/>
      <w:sz w:val="24"/>
      <w:szCs w:val="24"/>
    </w:rPr>
  </w:style>
  <w:style w:type="character" w:customStyle="1" w:styleId="af">
    <w:name w:val="Просто_тект Знак Знак Знак"/>
    <w:link w:val="ae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a0">
    <w:name w:val="мегастиль"/>
    <w:basedOn w:val="a1"/>
    <w:rsid w:val="002659A4"/>
    <w:pPr>
      <w:numPr>
        <w:ilvl w:val="1"/>
        <w:numId w:val="1"/>
      </w:numPr>
      <w:tabs>
        <w:tab w:val="clear" w:pos="2214"/>
        <w:tab w:val="num" w:pos="284"/>
      </w:tabs>
      <w:autoSpaceDE w:val="0"/>
      <w:autoSpaceDN w:val="0"/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0">
    <w:name w:val="подПОДраздел"/>
    <w:basedOn w:val="ae"/>
    <w:rsid w:val="002659A4"/>
    <w:pPr>
      <w:spacing w:before="240" w:after="240"/>
      <w:ind w:firstLine="851"/>
    </w:pPr>
    <w:rPr>
      <w:b/>
    </w:rPr>
  </w:style>
  <w:style w:type="paragraph" w:customStyle="1" w:styleId="af1">
    <w:name w:val="супер_подраздел"/>
    <w:basedOn w:val="a1"/>
    <w:rsid w:val="002659A4"/>
    <w:pPr>
      <w:keepNext/>
      <w:keepLines/>
      <w:spacing w:before="120" w:after="240" w:line="360" w:lineRule="auto"/>
      <w:ind w:left="284" w:firstLine="851"/>
      <w:jc w:val="both"/>
    </w:pPr>
    <w:rPr>
      <w:rFonts w:ascii="Courier New" w:hAnsi="Courier New" w:cs="Courier New"/>
      <w:b/>
      <w:sz w:val="24"/>
      <w:szCs w:val="28"/>
    </w:rPr>
  </w:style>
  <w:style w:type="paragraph" w:customStyle="1" w:styleId="af2">
    <w:name w:val="АБВГДЕ"/>
    <w:basedOn w:val="a1"/>
    <w:rsid w:val="002659A4"/>
    <w:pPr>
      <w:autoSpaceDE w:val="0"/>
      <w:autoSpaceDN w:val="0"/>
      <w:spacing w:line="360" w:lineRule="auto"/>
      <w:ind w:left="1134"/>
    </w:pPr>
    <w:rPr>
      <w:rFonts w:ascii="Courier New" w:hAnsi="Courier New" w:cs="Courier New"/>
      <w:sz w:val="24"/>
      <w:szCs w:val="24"/>
    </w:rPr>
  </w:style>
  <w:style w:type="character" w:styleId="af3">
    <w:name w:val="page number"/>
    <w:basedOn w:val="a2"/>
    <w:rsid w:val="002659A4"/>
  </w:style>
  <w:style w:type="paragraph" w:customStyle="1" w:styleId="af4">
    <w:name w:val="диплом Знак"/>
    <w:basedOn w:val="a1"/>
    <w:link w:val="af5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eastAsia="SimSun" w:hAnsi="Courier New" w:cs="Courier New"/>
      <w:szCs w:val="18"/>
    </w:rPr>
  </w:style>
  <w:style w:type="character" w:customStyle="1" w:styleId="af5">
    <w:name w:val="диплом Знак Знак"/>
    <w:link w:val="af4"/>
    <w:rsid w:val="002659A4"/>
    <w:rPr>
      <w:rFonts w:ascii="Courier New" w:hAnsi="Courier New" w:cs="Courier New"/>
      <w:szCs w:val="18"/>
      <w:lang w:val="ru-RU" w:eastAsia="ru-RU" w:bidi="ar-SA"/>
    </w:rPr>
  </w:style>
  <w:style w:type="paragraph" w:customStyle="1" w:styleId="af6">
    <w:name w:val="Просто_тект Знак"/>
    <w:basedOn w:val="a1"/>
    <w:rsid w:val="002659A4"/>
    <w:pPr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7">
    <w:name w:val="Раздел"/>
    <w:basedOn w:val="3"/>
    <w:rsid w:val="002659A4"/>
    <w:pPr>
      <w:spacing w:before="0" w:after="0"/>
      <w:ind w:left="284" w:firstLine="850"/>
    </w:pPr>
    <w:rPr>
      <w:rFonts w:ascii="Courier New" w:hAnsi="Courier New" w:cs="Times New Roman"/>
      <w:sz w:val="28"/>
      <w:szCs w:val="20"/>
    </w:rPr>
  </w:style>
  <w:style w:type="paragraph" w:customStyle="1" w:styleId="af8">
    <w:name w:val="Формула"/>
    <w:basedOn w:val="a1"/>
    <w:next w:val="a1"/>
    <w:rsid w:val="002659A4"/>
    <w:pPr>
      <w:tabs>
        <w:tab w:val="left" w:pos="3402"/>
        <w:tab w:val="left" w:pos="9639"/>
      </w:tabs>
      <w:spacing w:before="120" w:after="120" w:line="360" w:lineRule="auto"/>
      <w:jc w:val="center"/>
    </w:pPr>
    <w:rPr>
      <w:rFonts w:ascii="Courier New" w:hAnsi="Courier New" w:cs="Courier New"/>
      <w:sz w:val="24"/>
      <w:szCs w:val="24"/>
    </w:rPr>
  </w:style>
  <w:style w:type="paragraph" w:customStyle="1" w:styleId="af9">
    <w:name w:val="Подпись_к_рисунку"/>
    <w:basedOn w:val="af6"/>
    <w:rsid w:val="002659A4"/>
    <w:pPr>
      <w:spacing w:after="120"/>
      <w:ind w:firstLine="851"/>
      <w:jc w:val="center"/>
    </w:pPr>
  </w:style>
  <w:style w:type="paragraph" w:customStyle="1" w:styleId="afa">
    <w:name w:val="диплом"/>
    <w:basedOn w:val="a1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hAnsi="Courier New" w:cs="Courier New"/>
      <w:szCs w:val="18"/>
    </w:rPr>
  </w:style>
  <w:style w:type="paragraph" w:styleId="11">
    <w:name w:val="toc 1"/>
    <w:basedOn w:val="a1"/>
    <w:next w:val="a1"/>
    <w:autoRedefine/>
    <w:uiPriority w:val="39"/>
    <w:rsid w:val="002659A4"/>
    <w:pPr>
      <w:tabs>
        <w:tab w:val="right" w:leader="dot" w:pos="10196"/>
        <w:tab w:val="right" w:leader="dot" w:pos="10478"/>
      </w:tabs>
      <w:spacing w:before="120"/>
      <w:ind w:left="426" w:hanging="284"/>
    </w:pPr>
    <w:rPr>
      <w:b/>
      <w:bCs/>
      <w:iCs/>
      <w:noProof/>
      <w:sz w:val="24"/>
      <w:szCs w:val="24"/>
    </w:rPr>
  </w:style>
  <w:style w:type="paragraph" w:styleId="22">
    <w:name w:val="toc 2"/>
    <w:basedOn w:val="a1"/>
    <w:next w:val="a1"/>
    <w:autoRedefine/>
    <w:uiPriority w:val="39"/>
    <w:rsid w:val="00255F65"/>
    <w:pPr>
      <w:tabs>
        <w:tab w:val="right" w:leader="dot" w:pos="10065"/>
        <w:tab w:val="right" w:leader="dot" w:pos="10196"/>
      </w:tabs>
      <w:spacing w:before="120" w:line="360" w:lineRule="auto"/>
      <w:ind w:left="426" w:right="142" w:hanging="142"/>
    </w:pPr>
    <w:rPr>
      <w:rFonts w:ascii="Courier New" w:hAnsi="Courier New" w:cs="Courier New"/>
      <w:b/>
      <w:bCs/>
      <w:noProof/>
      <w:sz w:val="24"/>
      <w:szCs w:val="24"/>
    </w:rPr>
  </w:style>
  <w:style w:type="character" w:customStyle="1" w:styleId="afb">
    <w:name w:val="Просто_тект Знак Знак Знак Знак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12">
    <w:name w:val="заг1"/>
    <w:basedOn w:val="a1"/>
    <w:link w:val="13"/>
    <w:autoRedefine/>
    <w:rsid w:val="002659A4"/>
    <w:pPr>
      <w:ind w:left="1134" w:hanging="1134"/>
    </w:pPr>
    <w:rPr>
      <w:rFonts w:eastAsia="SimSun"/>
      <w:b/>
    </w:rPr>
  </w:style>
  <w:style w:type="character" w:customStyle="1" w:styleId="13">
    <w:name w:val="заг1 Знак"/>
    <w:link w:val="12"/>
    <w:rsid w:val="002659A4"/>
    <w:rPr>
      <w:b/>
      <w:lang w:val="ru-RU" w:eastAsia="ru-RU" w:bidi="ar-SA"/>
    </w:rPr>
  </w:style>
  <w:style w:type="paragraph" w:customStyle="1" w:styleId="23">
    <w:name w:val="заг2"/>
    <w:basedOn w:val="a6"/>
    <w:autoRedefine/>
    <w:rsid w:val="002659A4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0">
    <w:name w:val="заг3"/>
    <w:basedOn w:val="a7"/>
    <w:autoRedefine/>
    <w:rsid w:val="002659A4"/>
    <w:pPr>
      <w:ind w:right="0"/>
      <w:jc w:val="both"/>
    </w:pPr>
    <w:rPr>
      <w:b/>
    </w:rPr>
  </w:style>
  <w:style w:type="paragraph" w:styleId="31">
    <w:name w:val="toc 3"/>
    <w:basedOn w:val="a1"/>
    <w:next w:val="a1"/>
    <w:autoRedefine/>
    <w:uiPriority w:val="39"/>
    <w:rsid w:val="002659A4"/>
    <w:pPr>
      <w:tabs>
        <w:tab w:val="right" w:leader="dot" w:pos="10478"/>
      </w:tabs>
      <w:ind w:left="400" w:right="141"/>
    </w:pPr>
  </w:style>
  <w:style w:type="character" w:styleId="afc">
    <w:name w:val="Hyperlink"/>
    <w:uiPriority w:val="99"/>
    <w:rsid w:val="002659A4"/>
    <w:rPr>
      <w:color w:val="006699"/>
      <w:u w:val="single"/>
    </w:rPr>
  </w:style>
  <w:style w:type="paragraph" w:customStyle="1" w:styleId="1CourierNew">
    <w:name w:val="заголовок 1 + Courier New"/>
    <w:aliases w:val="полужирныйзаголовок 1 + Courier New,полужирный"/>
    <w:basedOn w:val="a1"/>
    <w:rsid w:val="002659A4"/>
    <w:pPr>
      <w:ind w:left="1134" w:hanging="1134"/>
    </w:pPr>
    <w:rPr>
      <w:b/>
    </w:rPr>
  </w:style>
  <w:style w:type="paragraph" w:customStyle="1" w:styleId="14">
    <w:name w:val="Стиль1"/>
    <w:basedOn w:val="ae"/>
    <w:next w:val="12"/>
    <w:autoRedefine/>
    <w:rsid w:val="002659A4"/>
  </w:style>
  <w:style w:type="paragraph" w:customStyle="1" w:styleId="24">
    <w:name w:val="Стиль2"/>
    <w:basedOn w:val="ae"/>
    <w:next w:val="23"/>
    <w:autoRedefine/>
    <w:rsid w:val="002659A4"/>
  </w:style>
  <w:style w:type="paragraph" w:customStyle="1" w:styleId="32">
    <w:name w:val="Стиль3"/>
    <w:basedOn w:val="ae"/>
    <w:autoRedefine/>
    <w:rsid w:val="002659A4"/>
  </w:style>
  <w:style w:type="paragraph" w:customStyle="1" w:styleId="15">
    <w:name w:val="заголовок 1"/>
    <w:basedOn w:val="a1"/>
    <w:next w:val="a1"/>
    <w:rsid w:val="002659A4"/>
    <w:pPr>
      <w:keepNext/>
      <w:autoSpaceDE w:val="0"/>
      <w:autoSpaceDN w:val="0"/>
      <w:spacing w:line="360" w:lineRule="auto"/>
      <w:ind w:firstLine="360"/>
      <w:outlineLvl w:val="0"/>
    </w:pPr>
    <w:rPr>
      <w:sz w:val="24"/>
      <w:szCs w:val="24"/>
    </w:rPr>
  </w:style>
  <w:style w:type="paragraph" w:styleId="afd">
    <w:name w:val="Body Text Indent"/>
    <w:basedOn w:val="a1"/>
    <w:link w:val="afe"/>
    <w:rsid w:val="002659A4"/>
    <w:pPr>
      <w:spacing w:line="360" w:lineRule="auto"/>
      <w:ind w:left="284" w:firstLine="709"/>
    </w:pPr>
    <w:rPr>
      <w:sz w:val="24"/>
      <w:szCs w:val="24"/>
    </w:rPr>
  </w:style>
  <w:style w:type="paragraph" w:styleId="25">
    <w:name w:val="Body Text Indent 2"/>
    <w:basedOn w:val="a1"/>
    <w:rsid w:val="002659A4"/>
    <w:pPr>
      <w:spacing w:line="360" w:lineRule="auto"/>
      <w:ind w:firstLine="1134"/>
      <w:jc w:val="both"/>
    </w:pPr>
    <w:rPr>
      <w:rFonts w:ascii="Courier New" w:hAnsi="Courier New"/>
      <w:sz w:val="24"/>
    </w:rPr>
  </w:style>
  <w:style w:type="paragraph" w:styleId="33">
    <w:name w:val="Body Text Indent 3"/>
    <w:basedOn w:val="a1"/>
    <w:rsid w:val="002659A4"/>
    <w:pPr>
      <w:spacing w:after="120"/>
      <w:ind w:left="283"/>
    </w:pPr>
    <w:rPr>
      <w:sz w:val="16"/>
      <w:szCs w:val="16"/>
    </w:rPr>
  </w:style>
  <w:style w:type="paragraph" w:styleId="26">
    <w:name w:val="Body Text 2"/>
    <w:basedOn w:val="a1"/>
    <w:rsid w:val="002659A4"/>
    <w:pPr>
      <w:spacing w:after="120" w:line="480" w:lineRule="auto"/>
    </w:pPr>
  </w:style>
  <w:style w:type="paragraph" w:styleId="aff">
    <w:name w:val="Body Text"/>
    <w:basedOn w:val="a1"/>
    <w:rsid w:val="002659A4"/>
    <w:pPr>
      <w:spacing w:after="120"/>
    </w:pPr>
  </w:style>
  <w:style w:type="paragraph" w:styleId="34">
    <w:name w:val="Body Text 3"/>
    <w:basedOn w:val="a1"/>
    <w:rsid w:val="002659A4"/>
    <w:pPr>
      <w:spacing w:after="120"/>
    </w:pPr>
    <w:rPr>
      <w:sz w:val="16"/>
      <w:szCs w:val="16"/>
    </w:rPr>
  </w:style>
  <w:style w:type="paragraph" w:styleId="aff0">
    <w:name w:val="Normal (Web)"/>
    <w:basedOn w:val="a1"/>
    <w:uiPriority w:val="99"/>
    <w:rsid w:val="002659A4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Чертежный"/>
    <w:rsid w:val="002659A4"/>
    <w:pPr>
      <w:jc w:val="center"/>
    </w:pPr>
    <w:rPr>
      <w:rFonts w:ascii="Courier New" w:eastAsia="Times New Roman" w:hAnsi="Courier New"/>
      <w:i/>
      <w:sz w:val="28"/>
      <w:lang w:val="uk-UA"/>
    </w:rPr>
  </w:style>
  <w:style w:type="paragraph" w:customStyle="1" w:styleId="aff2">
    <w:name w:val="Новый"/>
    <w:basedOn w:val="27"/>
    <w:link w:val="aff3"/>
    <w:rsid w:val="002659A4"/>
    <w:pPr>
      <w:spacing w:after="0" w:line="360" w:lineRule="auto"/>
      <w:ind w:left="284" w:right="284"/>
      <w:jc w:val="both"/>
    </w:pPr>
    <w:rPr>
      <w:rFonts w:ascii="Courier New" w:hAnsi="Courier New"/>
      <w:sz w:val="24"/>
    </w:rPr>
  </w:style>
  <w:style w:type="paragraph" w:styleId="27">
    <w:name w:val="Body Text First Indent 2"/>
    <w:basedOn w:val="afd"/>
    <w:rsid w:val="002659A4"/>
    <w:pPr>
      <w:spacing w:after="120" w:line="240" w:lineRule="auto"/>
      <w:ind w:left="283" w:firstLine="210"/>
    </w:pPr>
    <w:rPr>
      <w:sz w:val="20"/>
      <w:szCs w:val="20"/>
    </w:rPr>
  </w:style>
  <w:style w:type="character" w:customStyle="1" w:styleId="aff3">
    <w:name w:val="Новый Знак"/>
    <w:link w:val="aff2"/>
    <w:rsid w:val="002659A4"/>
    <w:rPr>
      <w:rFonts w:ascii="Courier New" w:hAnsi="Courier New"/>
      <w:b/>
      <w:sz w:val="28"/>
      <w:szCs w:val="28"/>
    </w:rPr>
  </w:style>
  <w:style w:type="paragraph" w:customStyle="1" w:styleId="a">
    <w:name w:val="Главный"/>
    <w:basedOn w:val="1"/>
    <w:rsid w:val="002659A4"/>
    <w:pPr>
      <w:pageBreakBefore/>
      <w:numPr>
        <w:numId w:val="3"/>
      </w:numPr>
      <w:spacing w:before="300" w:after="0" w:line="360" w:lineRule="auto"/>
      <w:ind w:right="284"/>
      <w:contextualSpacing/>
      <w:jc w:val="both"/>
    </w:pPr>
    <w:rPr>
      <w:rFonts w:ascii="Courier New" w:hAnsi="Courier New" w:cs="Times New Roman"/>
      <w:b w:val="0"/>
      <w:iCs/>
      <w:color w:val="808080"/>
      <w:kern w:val="0"/>
      <w:sz w:val="28"/>
      <w:szCs w:val="20"/>
      <w:lang w:val="en-US"/>
    </w:rPr>
  </w:style>
  <w:style w:type="paragraph" w:customStyle="1" w:styleId="2">
    <w:name w:val="Главный2"/>
    <w:basedOn w:val="20"/>
    <w:rsid w:val="002659A4"/>
    <w:pPr>
      <w:numPr>
        <w:ilvl w:val="1"/>
        <w:numId w:val="3"/>
      </w:numPr>
      <w:spacing w:before="200" w:after="400"/>
      <w:ind w:left="1882" w:hanging="578"/>
      <w:contextualSpacing/>
    </w:pPr>
  </w:style>
  <w:style w:type="paragraph" w:customStyle="1" w:styleId="004">
    <w:name w:val="Стиль Стиль Главный + По центру Слева:  0 см Первая строка:  0 см4 ..."/>
    <w:basedOn w:val="a1"/>
    <w:rsid w:val="002659A4"/>
    <w:pPr>
      <w:keepNext/>
      <w:pageBreakBefore/>
      <w:numPr>
        <w:numId w:val="2"/>
      </w:numPr>
      <w:spacing w:before="200" w:after="200" w:line="360" w:lineRule="auto"/>
      <w:ind w:right="284"/>
      <w:contextualSpacing/>
      <w:jc w:val="center"/>
      <w:outlineLvl w:val="0"/>
    </w:pPr>
    <w:rPr>
      <w:rFonts w:ascii="Courier New" w:hAnsi="Courier New"/>
      <w:color w:val="808080"/>
      <w:sz w:val="28"/>
      <w:lang w:val="en-US"/>
    </w:rPr>
  </w:style>
  <w:style w:type="paragraph" w:customStyle="1" w:styleId="110">
    <w:name w:val="заголовок1.1"/>
    <w:basedOn w:val="3"/>
    <w:autoRedefine/>
    <w:rsid w:val="002659A4"/>
    <w:pPr>
      <w:spacing w:before="0" w:after="0" w:line="360" w:lineRule="auto"/>
      <w:ind w:left="170" w:right="170" w:firstLine="964"/>
      <w:jc w:val="center"/>
      <w:outlineLvl w:val="1"/>
    </w:pPr>
    <w:rPr>
      <w:rFonts w:ascii="Courier New" w:hAnsi="Courier New" w:cs="Times New Roman"/>
      <w:b w:val="0"/>
      <w:sz w:val="24"/>
      <w:szCs w:val="24"/>
    </w:rPr>
  </w:style>
  <w:style w:type="paragraph" w:customStyle="1" w:styleId="aff4">
    <w:name w:val="Введение"/>
    <w:basedOn w:val="1"/>
    <w:autoRedefine/>
    <w:rsid w:val="002659A4"/>
    <w:pPr>
      <w:tabs>
        <w:tab w:val="left" w:pos="567"/>
        <w:tab w:val="left" w:pos="9639"/>
      </w:tabs>
      <w:spacing w:before="0" w:after="0" w:line="360" w:lineRule="auto"/>
      <w:ind w:left="567" w:right="284"/>
    </w:pPr>
    <w:rPr>
      <w:rFonts w:ascii="Times New Roman" w:hAnsi="Times New Roman" w:cs="Times New Roman"/>
      <w:bCs w:val="0"/>
      <w:i/>
      <w:kern w:val="0"/>
      <w:sz w:val="24"/>
      <w:szCs w:val="24"/>
    </w:rPr>
  </w:style>
  <w:style w:type="paragraph" w:customStyle="1" w:styleId="16">
    <w:name w:val="Заг1"/>
    <w:basedOn w:val="a1"/>
    <w:autoRedefine/>
    <w:rsid w:val="002659A4"/>
    <w:pPr>
      <w:spacing w:before="360" w:after="480" w:line="360" w:lineRule="auto"/>
      <w:ind w:left="284" w:firstLine="1134"/>
      <w:jc w:val="both"/>
    </w:pPr>
    <w:rPr>
      <w:rFonts w:ascii="Courier New" w:hAnsi="Courier New" w:cs="Courier New"/>
      <w:b/>
      <w:bCs/>
      <w:caps/>
      <w:sz w:val="28"/>
    </w:rPr>
  </w:style>
  <w:style w:type="paragraph" w:customStyle="1" w:styleId="28">
    <w:name w:val="Заг2"/>
    <w:basedOn w:val="a1"/>
    <w:autoRedefine/>
    <w:rsid w:val="002659A4"/>
    <w:pPr>
      <w:spacing w:after="480" w:line="360" w:lineRule="auto"/>
      <w:ind w:left="284" w:firstLine="1134"/>
      <w:jc w:val="both"/>
    </w:pPr>
    <w:rPr>
      <w:rFonts w:ascii="Courier New" w:hAnsi="Courier New" w:cs="Courier New"/>
      <w:b/>
      <w:sz w:val="28"/>
    </w:rPr>
  </w:style>
  <w:style w:type="paragraph" w:styleId="aff5">
    <w:name w:val="Block Text"/>
    <w:basedOn w:val="a1"/>
    <w:rsid w:val="002659A4"/>
    <w:pPr>
      <w:spacing w:line="360" w:lineRule="auto"/>
      <w:ind w:left="170" w:right="170" w:firstLine="964"/>
      <w:jc w:val="both"/>
    </w:pPr>
    <w:rPr>
      <w:rFonts w:ascii="Courier New" w:hAnsi="Courier New" w:cs="Courier New"/>
      <w:sz w:val="24"/>
      <w:szCs w:val="24"/>
    </w:rPr>
  </w:style>
  <w:style w:type="paragraph" w:customStyle="1" w:styleId="17">
    <w:name w:val="Список1"/>
    <w:basedOn w:val="a1"/>
    <w:rsid w:val="002659A4"/>
    <w:pPr>
      <w:spacing w:line="360" w:lineRule="auto"/>
      <w:ind w:left="1701" w:hanging="567"/>
    </w:pPr>
    <w:rPr>
      <w:sz w:val="24"/>
      <w:szCs w:val="24"/>
    </w:rPr>
  </w:style>
  <w:style w:type="paragraph" w:customStyle="1" w:styleId="29">
    <w:name w:val="Заголовок2"/>
    <w:basedOn w:val="20"/>
    <w:rsid w:val="002659A4"/>
    <w:pPr>
      <w:spacing w:after="240"/>
      <w:ind w:left="1701" w:right="284" w:hanging="567"/>
    </w:pPr>
    <w:rPr>
      <w:rFonts w:ascii="Times New Roman" w:hAnsi="Times New Roman"/>
      <w:bCs/>
    </w:rPr>
  </w:style>
  <w:style w:type="paragraph" w:customStyle="1" w:styleId="35">
    <w:name w:val="Заголовок3"/>
    <w:basedOn w:val="29"/>
    <w:rsid w:val="002659A4"/>
    <w:pPr>
      <w:tabs>
        <w:tab w:val="left" w:pos="2160"/>
      </w:tabs>
      <w:ind w:left="2269" w:right="567" w:hanging="851"/>
      <w:outlineLvl w:val="2"/>
    </w:pPr>
  </w:style>
  <w:style w:type="paragraph" w:customStyle="1" w:styleId="2a">
    <w:name w:val="Список2"/>
    <w:basedOn w:val="17"/>
    <w:rsid w:val="002659A4"/>
    <w:pPr>
      <w:tabs>
        <w:tab w:val="num" w:pos="1437"/>
      </w:tabs>
      <w:ind w:left="1418" w:right="284" w:hanging="284"/>
    </w:pPr>
  </w:style>
  <w:style w:type="paragraph" w:styleId="2b">
    <w:name w:val="List 2"/>
    <w:basedOn w:val="a1"/>
    <w:rsid w:val="002659A4"/>
    <w:pPr>
      <w:ind w:left="566" w:hanging="283"/>
    </w:pPr>
    <w:rPr>
      <w:lang w:eastAsia="en-US"/>
    </w:rPr>
  </w:style>
  <w:style w:type="paragraph" w:customStyle="1" w:styleId="18">
    <w:name w:val="Обычный1"/>
    <w:basedOn w:val="a1"/>
    <w:rsid w:val="002659A4"/>
    <w:pPr>
      <w:spacing w:line="360" w:lineRule="auto"/>
      <w:ind w:left="284" w:right="284" w:firstLine="851"/>
      <w:jc w:val="both"/>
    </w:pPr>
    <w:rPr>
      <w:sz w:val="24"/>
      <w:szCs w:val="24"/>
    </w:rPr>
  </w:style>
  <w:style w:type="paragraph" w:styleId="HTML">
    <w:name w:val="HTML Preformatted"/>
    <w:basedOn w:val="a1"/>
    <w:link w:val="HTML0"/>
    <w:uiPriority w:val="99"/>
    <w:rsid w:val="0026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ff6">
    <w:name w:val="Emphasis"/>
    <w:uiPriority w:val="20"/>
    <w:qFormat/>
    <w:rsid w:val="002659A4"/>
    <w:rPr>
      <w:i/>
      <w:iCs/>
    </w:rPr>
  </w:style>
  <w:style w:type="paragraph" w:customStyle="1" w:styleId="zap">
    <w:name w:val="zap"/>
    <w:basedOn w:val="a1"/>
    <w:rsid w:val="002659A4"/>
    <w:pPr>
      <w:jc w:val="center"/>
    </w:pPr>
    <w:rPr>
      <w:rFonts w:ascii="Arial" w:hAnsi="Arial" w:cs="Arial"/>
      <w:sz w:val="28"/>
      <w:szCs w:val="28"/>
    </w:rPr>
  </w:style>
  <w:style w:type="character" w:styleId="aff7">
    <w:name w:val="Strong"/>
    <w:uiPriority w:val="22"/>
    <w:qFormat/>
    <w:rsid w:val="002659A4"/>
    <w:rPr>
      <w:b/>
      <w:bCs/>
    </w:rPr>
  </w:style>
  <w:style w:type="character" w:customStyle="1" w:styleId="spelle">
    <w:name w:val="spelle"/>
    <w:basedOn w:val="a2"/>
    <w:rsid w:val="002659A4"/>
  </w:style>
  <w:style w:type="character" w:customStyle="1" w:styleId="grame">
    <w:name w:val="grame"/>
    <w:basedOn w:val="a2"/>
    <w:rsid w:val="002659A4"/>
  </w:style>
  <w:style w:type="paragraph" w:customStyle="1" w:styleId="aff8">
    <w:name w:val="ЧОбычный Знак Знак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 w:cs="Courier New"/>
      <w:sz w:val="24"/>
      <w:szCs w:val="24"/>
      <w:lang w:eastAsia="zh-CN"/>
    </w:rPr>
  </w:style>
  <w:style w:type="paragraph" w:styleId="aff9">
    <w:name w:val="caption"/>
    <w:basedOn w:val="a1"/>
    <w:next w:val="a1"/>
    <w:qFormat/>
    <w:rsid w:val="002659A4"/>
    <w:pPr>
      <w:spacing w:before="120" w:after="120"/>
    </w:pPr>
    <w:rPr>
      <w:rFonts w:ascii="Courier New" w:hAnsi="Courier New" w:cs="Courier New"/>
      <w:b/>
      <w:bCs/>
    </w:rPr>
  </w:style>
  <w:style w:type="character" w:customStyle="1" w:styleId="affa">
    <w:name w:val="ЧОбычный Знак Знак Знак"/>
    <w:rsid w:val="002659A4"/>
    <w:rPr>
      <w:rFonts w:ascii="Courier New" w:hAnsi="Courier New" w:cs="Courier New"/>
      <w:sz w:val="24"/>
      <w:szCs w:val="24"/>
      <w:lang w:val="ru-RU" w:eastAsia="zh-CN" w:bidi="ar-SA"/>
    </w:rPr>
  </w:style>
  <w:style w:type="paragraph" w:customStyle="1" w:styleId="19">
    <w:name w:val="З1"/>
    <w:basedOn w:val="15"/>
    <w:next w:val="a1"/>
    <w:rsid w:val="002659A4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c">
    <w:name w:val="З2"/>
    <w:basedOn w:val="20"/>
    <w:next w:val="a1"/>
    <w:rsid w:val="002659A4"/>
    <w:pPr>
      <w:tabs>
        <w:tab w:val="left" w:pos="851"/>
      </w:tabs>
      <w:spacing w:after="60"/>
      <w:ind w:right="284" w:firstLine="851"/>
    </w:pPr>
    <w:rPr>
      <w:bCs/>
    </w:rPr>
  </w:style>
  <w:style w:type="paragraph" w:customStyle="1" w:styleId="40">
    <w:name w:val="Обычный (веб)4"/>
    <w:basedOn w:val="a1"/>
    <w:rsid w:val="002659A4"/>
    <w:pPr>
      <w:spacing w:after="45"/>
      <w:ind w:firstLine="720"/>
      <w:jc w:val="both"/>
    </w:pPr>
    <w:rPr>
      <w:rFonts w:ascii="Verdana" w:hAnsi="Verdana" w:cs="Tahoma"/>
    </w:rPr>
  </w:style>
  <w:style w:type="paragraph" w:customStyle="1" w:styleId="affb">
    <w:name w:val="не полужирный"/>
    <w:aliases w:val="не курсив"/>
    <w:basedOn w:val="20"/>
    <w:link w:val="affc"/>
    <w:rsid w:val="002659A4"/>
    <w:pPr>
      <w:spacing w:after="60"/>
      <w:ind w:left="284" w:right="284"/>
      <w:jc w:val="center"/>
    </w:pPr>
    <w:rPr>
      <w:rFonts w:ascii="Arial" w:hAnsi="Arial" w:cs="Arial"/>
      <w:i/>
      <w:iCs/>
    </w:rPr>
  </w:style>
  <w:style w:type="character" w:customStyle="1" w:styleId="affc">
    <w:name w:val="не полужирный Знак"/>
    <w:aliases w:val="не курсив Знак"/>
    <w:link w:val="affb"/>
    <w:rsid w:val="002659A4"/>
    <w:rPr>
      <w:rFonts w:ascii="Arial" w:hAnsi="Arial" w:cs="Arial"/>
      <w:b/>
      <w:i/>
      <w:iCs/>
      <w:sz w:val="28"/>
      <w:szCs w:val="28"/>
      <w:lang w:val="ru-RU" w:eastAsia="ru-RU" w:bidi="ar-SA"/>
    </w:rPr>
  </w:style>
  <w:style w:type="paragraph" w:customStyle="1" w:styleId="affd">
    <w:name w:val="Список определений"/>
    <w:basedOn w:val="a1"/>
    <w:next w:val="a1"/>
    <w:rsid w:val="002659A4"/>
    <w:pPr>
      <w:ind w:left="360"/>
    </w:pPr>
    <w:rPr>
      <w:snapToGrid w:val="0"/>
      <w:sz w:val="24"/>
    </w:rPr>
  </w:style>
  <w:style w:type="character" w:styleId="affe">
    <w:name w:val="FollowedHyperlink"/>
    <w:rsid w:val="002659A4"/>
    <w:rPr>
      <w:color w:val="800080"/>
      <w:u w:val="single"/>
    </w:rPr>
  </w:style>
  <w:style w:type="paragraph" w:styleId="afff">
    <w:name w:val="Title"/>
    <w:basedOn w:val="a1"/>
    <w:qFormat/>
    <w:rsid w:val="002659A4"/>
    <w:pPr>
      <w:spacing w:line="360" w:lineRule="auto"/>
      <w:jc w:val="center"/>
    </w:pPr>
    <w:rPr>
      <w:b/>
      <w:bCs/>
      <w:sz w:val="24"/>
      <w:szCs w:val="24"/>
    </w:rPr>
  </w:style>
  <w:style w:type="paragraph" w:customStyle="1" w:styleId="TimesNewRoman">
    <w:name w:val="Times New Roman"/>
    <w:aliases w:val="14 пт,По центру,Первая строка:  0,85 см,Спр..."/>
    <w:basedOn w:val="3"/>
    <w:rsid w:val="002659A4"/>
    <w:pPr>
      <w:spacing w:before="120" w:after="120" w:line="360" w:lineRule="auto"/>
      <w:ind w:right="170" w:firstLine="482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vv">
    <w:name w:val="vv"/>
    <w:basedOn w:val="4"/>
    <w:rsid w:val="002659A4"/>
    <w:pPr>
      <w:widowControl/>
      <w:autoSpaceDE/>
      <w:autoSpaceDN/>
      <w:adjustRightInd/>
      <w:ind w:left="327" w:right="0" w:firstLine="707"/>
      <w:jc w:val="left"/>
    </w:pPr>
    <w:rPr>
      <w:rFonts w:cs="Times New Roman"/>
      <w:bCs/>
      <w:iCs/>
      <w:szCs w:val="28"/>
      <w:lang w:bidi="ur-PK"/>
    </w:rPr>
  </w:style>
  <w:style w:type="paragraph" w:customStyle="1" w:styleId="afff0">
    <w:name w:val="ррр"/>
    <w:basedOn w:val="11"/>
    <w:rsid w:val="002659A4"/>
    <w:pPr>
      <w:keepNext/>
      <w:tabs>
        <w:tab w:val="clear" w:pos="10196"/>
      </w:tabs>
      <w:spacing w:before="0" w:after="120" w:line="360" w:lineRule="auto"/>
      <w:ind w:right="317"/>
      <w:outlineLvl w:val="3"/>
    </w:pPr>
    <w:rPr>
      <w:rFonts w:ascii="Courier New" w:hAnsi="Courier New"/>
      <w:bCs w:val="0"/>
      <w:i/>
      <w:caps/>
      <w:noProof w:val="0"/>
      <w:sz w:val="20"/>
      <w:szCs w:val="20"/>
      <w:lang w:bidi="ur-PK"/>
    </w:rPr>
  </w:style>
  <w:style w:type="paragraph" w:customStyle="1" w:styleId="BodyTextIndent21">
    <w:name w:val="Body Text Indent 21"/>
    <w:basedOn w:val="Normal1"/>
    <w:rsid w:val="002659A4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Normal1">
    <w:name w:val="Normal1"/>
    <w:rsid w:val="002659A4"/>
    <w:rPr>
      <w:rFonts w:eastAsia="Times New Roman"/>
    </w:rPr>
  </w:style>
  <w:style w:type="paragraph" w:customStyle="1" w:styleId="BodyText21">
    <w:name w:val="Body Text 21"/>
    <w:basedOn w:val="Normal1"/>
    <w:rsid w:val="002659A4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rsid w:val="002659A4"/>
    <w:rPr>
      <w:rFonts w:ascii="Courier New" w:hAnsi="Courier New"/>
    </w:rPr>
  </w:style>
  <w:style w:type="paragraph" w:styleId="afff1">
    <w:name w:val="Plain Text"/>
    <w:basedOn w:val="a1"/>
    <w:rsid w:val="002659A4"/>
    <w:rPr>
      <w:rFonts w:ascii="Courier New" w:hAnsi="Courier New"/>
      <w:sz w:val="28"/>
    </w:rPr>
  </w:style>
  <w:style w:type="paragraph" w:customStyle="1" w:styleId="2d">
    <w:name w:val="заголовок 2"/>
    <w:basedOn w:val="a1"/>
    <w:next w:val="a1"/>
    <w:link w:val="2e"/>
    <w:rsid w:val="002659A4"/>
    <w:pPr>
      <w:keepNext/>
      <w:autoSpaceDE w:val="0"/>
      <w:autoSpaceDN w:val="0"/>
    </w:pPr>
    <w:rPr>
      <w:rFonts w:ascii="Courier New" w:eastAsia="SimSun" w:hAnsi="Courier New" w:cs="Courier New"/>
      <w:b/>
      <w:bCs/>
      <w:noProof/>
      <w:sz w:val="28"/>
      <w:szCs w:val="24"/>
      <w:lang w:val="en-US"/>
    </w:rPr>
  </w:style>
  <w:style w:type="character" w:customStyle="1" w:styleId="2e">
    <w:name w:val="заголовок 2 Знак"/>
    <w:link w:val="2d"/>
    <w:rsid w:val="002659A4"/>
    <w:rPr>
      <w:rFonts w:ascii="Courier New" w:hAnsi="Courier New" w:cs="Courier New"/>
      <w:b/>
      <w:bCs/>
      <w:noProof/>
      <w:sz w:val="28"/>
      <w:szCs w:val="24"/>
      <w:lang w:val="en-US" w:eastAsia="ru-RU" w:bidi="ar-SA"/>
    </w:rPr>
  </w:style>
  <w:style w:type="paragraph" w:customStyle="1" w:styleId="36">
    <w:name w:val="заголовок 3"/>
    <w:basedOn w:val="a1"/>
    <w:next w:val="a1"/>
    <w:rsid w:val="002659A4"/>
    <w:pPr>
      <w:keepNext/>
      <w:autoSpaceDE w:val="0"/>
      <w:autoSpaceDN w:val="0"/>
      <w:ind w:firstLine="851"/>
    </w:pPr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FR5">
    <w:name w:val="FR5"/>
    <w:rsid w:val="002659A4"/>
    <w:pPr>
      <w:widowControl w:val="0"/>
    </w:pPr>
    <w:rPr>
      <w:rFonts w:ascii="Courier New" w:eastAsia="Times New Roman" w:hAnsi="Courier New"/>
      <w:snapToGrid w:val="0"/>
      <w:sz w:val="18"/>
    </w:rPr>
  </w:style>
  <w:style w:type="paragraph" w:customStyle="1" w:styleId="Afff2">
    <w:name w:val="A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color w:val="808080"/>
      <w:sz w:val="28"/>
    </w:rPr>
  </w:style>
  <w:style w:type="paragraph" w:customStyle="1" w:styleId="1a">
    <w:name w:val="А1"/>
    <w:basedOn w:val="111"/>
    <w:rsid w:val="002659A4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sz w:val="28"/>
    </w:rPr>
  </w:style>
  <w:style w:type="paragraph" w:customStyle="1" w:styleId="120">
    <w:name w:val="а12"/>
    <w:basedOn w:val="1a"/>
    <w:rsid w:val="002659A4"/>
    <w:pPr>
      <w:ind w:left="284" w:firstLine="851"/>
    </w:pPr>
  </w:style>
  <w:style w:type="paragraph" w:customStyle="1" w:styleId="FR2">
    <w:name w:val="FR2"/>
    <w:rsid w:val="002659A4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eastAsia="Times New Roman" w:hAnsi="Arial" w:cs="Arial"/>
    </w:rPr>
  </w:style>
  <w:style w:type="paragraph" w:customStyle="1" w:styleId="xl24">
    <w:name w:val="xl24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">
    <w:name w:val="xl26"/>
    <w:basedOn w:val="a1"/>
    <w:rsid w:val="002659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7">
    <w:name w:val="xl27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a1"/>
    <w:rsid w:val="002659A4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">
    <w:name w:val="xl29"/>
    <w:basedOn w:val="a1"/>
    <w:rsid w:val="002659A4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">
    <w:name w:val="xl30"/>
    <w:basedOn w:val="a1"/>
    <w:rsid w:val="002659A4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1">
    <w:name w:val="xl31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2">
    <w:name w:val="xl32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3">
    <w:name w:val="xl33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5">
    <w:name w:val="xl35"/>
    <w:basedOn w:val="a1"/>
    <w:rsid w:val="002659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123">
    <w:name w:val="123"/>
    <w:basedOn w:val="a1"/>
    <w:rsid w:val="002659A4"/>
    <w:pPr>
      <w:tabs>
        <w:tab w:val="left" w:pos="180"/>
      </w:tabs>
      <w:ind w:left="180" w:firstLine="900"/>
    </w:pPr>
    <w:rPr>
      <w:rFonts w:ascii="Courier New" w:hAnsi="Courier New" w:cs="Courier New"/>
      <w:sz w:val="28"/>
      <w:szCs w:val="24"/>
    </w:rPr>
  </w:style>
  <w:style w:type="paragraph" w:customStyle="1" w:styleId="afff3">
    <w:name w:val="Тема Знак"/>
    <w:basedOn w:val="a1"/>
    <w:rsid w:val="002659A4"/>
    <w:rPr>
      <w:rFonts w:ascii="Book Antiqua" w:hAnsi="Book Antiqua"/>
      <w:b/>
      <w:i/>
      <w:color w:val="008080"/>
      <w:sz w:val="24"/>
      <w:szCs w:val="24"/>
    </w:rPr>
  </w:style>
  <w:style w:type="paragraph" w:customStyle="1" w:styleId="afff4">
    <w:name w:val="Основной Знак Знак"/>
    <w:basedOn w:val="a1"/>
    <w:link w:val="afff5"/>
    <w:rsid w:val="002659A4"/>
    <w:pPr>
      <w:ind w:firstLine="539"/>
      <w:jc w:val="both"/>
    </w:pPr>
    <w:rPr>
      <w:rFonts w:ascii="Book Antiqua" w:eastAsia="SimSun" w:hAnsi="Book Antiqua"/>
      <w:sz w:val="24"/>
      <w:szCs w:val="24"/>
    </w:rPr>
  </w:style>
  <w:style w:type="character" w:customStyle="1" w:styleId="afff5">
    <w:name w:val="Основной Знак Знак Знак"/>
    <w:link w:val="afff4"/>
    <w:rsid w:val="002659A4"/>
    <w:rPr>
      <w:rFonts w:ascii="Book Antiqua" w:hAnsi="Book Antiqua"/>
      <w:sz w:val="24"/>
      <w:szCs w:val="24"/>
      <w:lang w:val="ru-RU" w:eastAsia="ru-RU" w:bidi="ar-SA"/>
    </w:rPr>
  </w:style>
  <w:style w:type="character" w:customStyle="1" w:styleId="afff6">
    <w:name w:val="Тема Знак Знак Знак Знак"/>
    <w:rsid w:val="002659A4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fff7">
    <w:name w:val="Задача Знак Знак"/>
    <w:rsid w:val="002659A4"/>
    <w:rPr>
      <w:rFonts w:ascii="Book Antiqua" w:hAnsi="Book Antiqua"/>
      <w:b/>
      <w:sz w:val="24"/>
      <w:szCs w:val="24"/>
      <w:lang w:val="ru-RU" w:eastAsia="ru-RU" w:bidi="ar-SA"/>
    </w:rPr>
  </w:style>
  <w:style w:type="character" w:customStyle="1" w:styleId="1b">
    <w:name w:val="Основной Знак Знак Знак1"/>
    <w:rsid w:val="002659A4"/>
    <w:rPr>
      <w:rFonts w:ascii="Book Antiqua" w:hAnsi="Book Antiqua"/>
      <w:sz w:val="24"/>
      <w:szCs w:val="24"/>
      <w:lang w:val="ru-RU" w:eastAsia="ru-RU" w:bidi="ar-SA"/>
    </w:rPr>
  </w:style>
  <w:style w:type="paragraph" w:customStyle="1" w:styleId="CM3">
    <w:name w:val="CM3"/>
    <w:basedOn w:val="a1"/>
    <w:next w:val="a1"/>
    <w:rsid w:val="002659A4"/>
    <w:pPr>
      <w:widowControl w:val="0"/>
      <w:autoSpaceDE w:val="0"/>
      <w:autoSpaceDN w:val="0"/>
      <w:adjustRightInd w:val="0"/>
      <w:spacing w:line="278" w:lineRule="atLeast"/>
    </w:pPr>
    <w:rPr>
      <w:sz w:val="24"/>
      <w:szCs w:val="24"/>
    </w:rPr>
  </w:style>
  <w:style w:type="paragraph" w:customStyle="1" w:styleId="CM35">
    <w:name w:val="CM35"/>
    <w:basedOn w:val="a1"/>
    <w:next w:val="a1"/>
    <w:rsid w:val="002659A4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paragraph" w:customStyle="1" w:styleId="CM37">
    <w:name w:val="CM37"/>
    <w:basedOn w:val="a1"/>
    <w:next w:val="a1"/>
    <w:rsid w:val="002659A4"/>
    <w:pPr>
      <w:widowControl w:val="0"/>
      <w:autoSpaceDE w:val="0"/>
      <w:autoSpaceDN w:val="0"/>
      <w:adjustRightInd w:val="0"/>
      <w:spacing w:after="110"/>
    </w:pPr>
    <w:rPr>
      <w:sz w:val="24"/>
      <w:szCs w:val="24"/>
    </w:rPr>
  </w:style>
  <w:style w:type="paragraph" w:styleId="37">
    <w:name w:val="List 3"/>
    <w:basedOn w:val="a1"/>
    <w:rsid w:val="002659A4"/>
    <w:pPr>
      <w:ind w:left="849" w:hanging="283"/>
    </w:pPr>
  </w:style>
  <w:style w:type="paragraph" w:styleId="afff8">
    <w:name w:val="Body Text First Indent"/>
    <w:basedOn w:val="aff"/>
    <w:rsid w:val="002659A4"/>
    <w:pPr>
      <w:ind w:firstLine="210"/>
    </w:pPr>
  </w:style>
  <w:style w:type="paragraph" w:styleId="afff9">
    <w:name w:val="Subtitle"/>
    <w:basedOn w:val="a1"/>
    <w:qFormat/>
    <w:rsid w:val="002659A4"/>
    <w:pPr>
      <w:spacing w:line="360" w:lineRule="auto"/>
      <w:ind w:left="1134"/>
    </w:pPr>
    <w:rPr>
      <w:sz w:val="24"/>
    </w:rPr>
  </w:style>
  <w:style w:type="paragraph" w:styleId="afffa">
    <w:name w:val="List"/>
    <w:basedOn w:val="a1"/>
    <w:rsid w:val="002659A4"/>
    <w:pPr>
      <w:ind w:left="283" w:hanging="283"/>
    </w:pPr>
  </w:style>
  <w:style w:type="paragraph" w:styleId="2f">
    <w:name w:val="List Bullet 2"/>
    <w:basedOn w:val="a1"/>
    <w:rsid w:val="002659A4"/>
    <w:pPr>
      <w:tabs>
        <w:tab w:val="num" w:pos="3708"/>
      </w:tabs>
      <w:ind w:left="3708" w:hanging="360"/>
    </w:pPr>
  </w:style>
  <w:style w:type="paragraph" w:styleId="38">
    <w:name w:val="List Bullet 3"/>
    <w:basedOn w:val="a1"/>
    <w:rsid w:val="002659A4"/>
    <w:pPr>
      <w:tabs>
        <w:tab w:val="num" w:pos="1569"/>
      </w:tabs>
      <w:ind w:left="1569" w:hanging="435"/>
    </w:pPr>
  </w:style>
  <w:style w:type="paragraph" w:styleId="41">
    <w:name w:val="List Bullet 4"/>
    <w:basedOn w:val="a1"/>
    <w:rsid w:val="002659A4"/>
    <w:pPr>
      <w:tabs>
        <w:tab w:val="num" w:pos="720"/>
      </w:tabs>
      <w:ind w:left="720" w:hanging="360"/>
    </w:pPr>
  </w:style>
  <w:style w:type="paragraph" w:styleId="afffb">
    <w:name w:val="Note Heading"/>
    <w:basedOn w:val="a1"/>
    <w:next w:val="a1"/>
    <w:rsid w:val="002659A4"/>
  </w:style>
  <w:style w:type="paragraph" w:styleId="2f0">
    <w:name w:val="List Continue 2"/>
    <w:basedOn w:val="a1"/>
    <w:rsid w:val="002659A4"/>
    <w:pPr>
      <w:spacing w:after="120"/>
      <w:ind w:left="566"/>
    </w:pPr>
  </w:style>
  <w:style w:type="paragraph" w:customStyle="1" w:styleId="afffc">
    <w:name w:val="a"/>
    <w:basedOn w:val="a1"/>
    <w:rsid w:val="002659A4"/>
    <w:pPr>
      <w:snapToGrid w:val="0"/>
      <w:ind w:left="360"/>
    </w:pPr>
    <w:rPr>
      <w:sz w:val="24"/>
      <w:szCs w:val="24"/>
    </w:rPr>
  </w:style>
  <w:style w:type="paragraph" w:customStyle="1" w:styleId="2f1">
    <w:name w:val="Обычный2"/>
    <w:rsid w:val="002659A4"/>
    <w:pPr>
      <w:spacing w:before="100" w:after="100"/>
    </w:pPr>
    <w:rPr>
      <w:rFonts w:eastAsia="Times New Roman"/>
      <w:snapToGrid w:val="0"/>
      <w:sz w:val="24"/>
      <w:lang w:val="sv-SE"/>
    </w:rPr>
  </w:style>
  <w:style w:type="character" w:customStyle="1" w:styleId="CODE">
    <w:name w:val="CODE"/>
    <w:rsid w:val="002659A4"/>
    <w:rPr>
      <w:rFonts w:ascii="Courier New" w:hAnsi="Courier New"/>
      <w:sz w:val="20"/>
    </w:rPr>
  </w:style>
  <w:style w:type="paragraph" w:customStyle="1" w:styleId="Preformatted">
    <w:name w:val="Preformatted"/>
    <w:basedOn w:val="2f1"/>
    <w:rsid w:val="002659A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0">
    <w:name w:val="заголовок 6"/>
    <w:basedOn w:val="a1"/>
    <w:next w:val="a1"/>
    <w:rsid w:val="002659A4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paragraph" w:customStyle="1" w:styleId="2TimesNewRoman">
    <w:name w:val="заголовок 2 + Times New Roman"/>
    <w:aliases w:val="16 пт,По ширине,Слева:  2 см,Справа:  0,5 с..."/>
    <w:basedOn w:val="2d"/>
    <w:link w:val="2TimesNewRoman0"/>
    <w:rsid w:val="002659A4"/>
    <w:pPr>
      <w:spacing w:before="360" w:after="360" w:line="360" w:lineRule="auto"/>
      <w:ind w:left="1134" w:right="284"/>
      <w:jc w:val="both"/>
      <w:outlineLvl w:val="1"/>
    </w:pPr>
    <w:rPr>
      <w:sz w:val="32"/>
      <w:szCs w:val="32"/>
      <w:lang w:val="ru-RU"/>
    </w:rPr>
  </w:style>
  <w:style w:type="character" w:customStyle="1" w:styleId="2TimesNewRoman0">
    <w:name w:val="заголовок 2 + Times New Roman Знак"/>
    <w:aliases w:val="16 пт Знак,По ширине Знак,Слева:  2 см Знак,Справа:  0 Знак,5 с... Знак"/>
    <w:link w:val="2TimesNewRoman"/>
    <w:rsid w:val="002659A4"/>
    <w:rPr>
      <w:rFonts w:ascii="Courier New" w:hAnsi="Courier New" w:cs="Courier New"/>
      <w:b/>
      <w:bCs/>
      <w:noProof/>
      <w:sz w:val="32"/>
      <w:szCs w:val="32"/>
      <w:lang w:val="ru-RU" w:eastAsia="ru-RU" w:bidi="ar-SA"/>
    </w:rPr>
  </w:style>
  <w:style w:type="character" w:customStyle="1" w:styleId="1c">
    <w:name w:val="Заголовок 1 Знак Знак Знак Знак Знак Знак Знак Знак Знак Знак Знак Знак Знак Знак Знак Знак Знак Знак Знак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210">
    <w:name w:val="Основной текст 21"/>
    <w:basedOn w:val="a1"/>
    <w:rsid w:val="002659A4"/>
    <w:pPr>
      <w:widowControl w:val="0"/>
      <w:jc w:val="center"/>
    </w:pPr>
    <w:rPr>
      <w:sz w:val="28"/>
    </w:rPr>
  </w:style>
  <w:style w:type="paragraph" w:customStyle="1" w:styleId="2Arial">
    <w:name w:val="Стиль Заголовок 2 + влево + Arial"/>
    <w:basedOn w:val="a1"/>
    <w:rsid w:val="002659A4"/>
    <w:pPr>
      <w:ind w:left="284" w:right="282" w:firstLine="850"/>
      <w:outlineLvl w:val="1"/>
    </w:pPr>
    <w:rPr>
      <w:rFonts w:ascii="Courier New" w:hAnsi="Courier New" w:cs="Courier New"/>
      <w:b/>
      <w:bCs/>
      <w:sz w:val="24"/>
      <w:szCs w:val="24"/>
    </w:rPr>
  </w:style>
  <w:style w:type="paragraph" w:styleId="afffd">
    <w:name w:val="Balloon Text"/>
    <w:basedOn w:val="a1"/>
    <w:link w:val="afffe"/>
    <w:rsid w:val="00B60207"/>
    <w:rPr>
      <w:rFonts w:ascii="Tahoma" w:hAnsi="Tahoma"/>
      <w:sz w:val="16"/>
      <w:szCs w:val="16"/>
    </w:rPr>
  </w:style>
  <w:style w:type="character" w:customStyle="1" w:styleId="afffe">
    <w:name w:val="Текст выноски Знак"/>
    <w:link w:val="afffd"/>
    <w:rsid w:val="00B60207"/>
    <w:rPr>
      <w:rFonts w:ascii="Tahoma" w:eastAsia="Times New Roman" w:hAnsi="Tahoma" w:cs="Tahoma"/>
      <w:sz w:val="16"/>
      <w:szCs w:val="16"/>
    </w:rPr>
  </w:style>
  <w:style w:type="paragraph" w:styleId="affff">
    <w:name w:val="List Paragraph"/>
    <w:basedOn w:val="a1"/>
    <w:uiPriority w:val="99"/>
    <w:qFormat/>
    <w:rsid w:val="00445DF0"/>
    <w:pPr>
      <w:ind w:left="720"/>
      <w:contextualSpacing/>
    </w:pPr>
  </w:style>
  <w:style w:type="character" w:customStyle="1" w:styleId="productdetail-authorsmain">
    <w:name w:val="productdetail-authorsmain"/>
    <w:basedOn w:val="a2"/>
    <w:rsid w:val="005D3D58"/>
  </w:style>
  <w:style w:type="character" w:customStyle="1" w:styleId="apple-converted-space">
    <w:name w:val="apple-converted-space"/>
    <w:basedOn w:val="a2"/>
    <w:rsid w:val="00D87129"/>
  </w:style>
  <w:style w:type="character" w:customStyle="1" w:styleId="HTML0">
    <w:name w:val="Стандартный HTML Знак"/>
    <w:link w:val="HTML"/>
    <w:uiPriority w:val="99"/>
    <w:rsid w:val="00E25412"/>
    <w:rPr>
      <w:rFonts w:ascii="Courier New" w:eastAsia="Times New Roman" w:hAnsi="Courier New" w:cs="Courier New"/>
    </w:rPr>
  </w:style>
  <w:style w:type="paragraph" w:styleId="39">
    <w:name w:val="index 3"/>
    <w:basedOn w:val="a1"/>
    <w:next w:val="a1"/>
    <w:autoRedefine/>
    <w:rsid w:val="00571B93"/>
    <w:pPr>
      <w:ind w:left="840" w:hanging="280"/>
    </w:pPr>
    <w:rPr>
      <w:rFonts w:ascii="Courier New" w:hAnsi="Courier New"/>
      <w:sz w:val="28"/>
    </w:rPr>
  </w:style>
  <w:style w:type="table" w:styleId="affff0">
    <w:name w:val="Table Grid"/>
    <w:basedOn w:val="a3"/>
    <w:rsid w:val="00F5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Основной текст с отступом Знак"/>
    <w:link w:val="afd"/>
    <w:rsid w:val="003B5584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104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infourok.ru/annotirovannyj-spisok-literatury-po-teme-kompyuternye-seti-rabota-kompyuternoj-seti-5551376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nfourok.ru/laboratornaya-rabota-po-informatike-nastrojka-lokalnoj-seti-566947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fosystems.ru/library/glossary/slovar-po-setevym-tekhnologiya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ozon.ru/context/detail/id/85784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ozon.ru/context/detail/id/18036651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30A49-4179-451E-A9C1-2C45CE59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2292</Words>
  <Characters>16481</Characters>
  <Application>Microsoft Office Word</Application>
  <DocSecurity>0</DocSecurity>
  <Lines>137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СПКомп</Company>
  <LinksUpToDate>false</LinksUpToDate>
  <CharactersWithSpaces>18736</CharactersWithSpaces>
  <SharedDoc>false</SharedDoc>
  <HLinks>
    <vt:vector size="108" baseType="variant">
      <vt:variant>
        <vt:i4>4849735</vt:i4>
      </vt:variant>
      <vt:variant>
        <vt:i4>105</vt:i4>
      </vt:variant>
      <vt:variant>
        <vt:i4>0</vt:i4>
      </vt:variant>
      <vt:variant>
        <vt:i4>5</vt:i4>
      </vt:variant>
      <vt:variant>
        <vt:lpwstr>http://www.ozon.ru/context/detail/id/857841/</vt:lpwstr>
      </vt:variant>
      <vt:variant>
        <vt:lpwstr/>
      </vt:variant>
      <vt:variant>
        <vt:i4>3473420</vt:i4>
      </vt:variant>
      <vt:variant>
        <vt:i4>102</vt:i4>
      </vt:variant>
      <vt:variant>
        <vt:i4>0</vt:i4>
      </vt:variant>
      <vt:variant>
        <vt:i4>5</vt:i4>
      </vt:variant>
      <vt:variant>
        <vt:lpwstr>http://www.ozon.ru/context/detail/id/18036651/</vt:lpwstr>
      </vt:variant>
      <vt:variant>
        <vt:lpwstr>tab_person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_Toc386643186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_Toc386643185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_Toc386643184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_Toc386643183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_Toc386643182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_Toc386643181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_Toc386643180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_Toc386643179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_Toc386643178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_Toc386643177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_Toc386643176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_Toc386643175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_Toc386643174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_Toc386643173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_Toc386643172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_Toc386643171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Владимир Сергеевич</dc:creator>
  <cp:keywords/>
  <dc:description>©</dc:description>
  <cp:lastModifiedBy>Demo</cp:lastModifiedBy>
  <cp:revision>4</cp:revision>
  <cp:lastPrinted>2016-01-16T02:24:00Z</cp:lastPrinted>
  <dcterms:created xsi:type="dcterms:W3CDTF">2025-03-15T06:10:00Z</dcterms:created>
  <dcterms:modified xsi:type="dcterms:W3CDTF">2025-03-15T06:58:00Z</dcterms:modified>
</cp:coreProperties>
</file>